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9E55" w14:textId="0E59944E" w:rsidR="00B55A26" w:rsidRPr="00586CD2" w:rsidRDefault="00B55A26" w:rsidP="00152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LAPORAN AKHIR PROJEK</w:t>
      </w:r>
    </w:p>
    <w:p w14:paraId="0E15DDD3" w14:textId="66BA4C8E" w:rsidR="00B55A26" w:rsidRPr="00586CD2" w:rsidRDefault="00B55A26" w:rsidP="00152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MATA KULIAH DASAR SISTEM KOMPUTER</w:t>
      </w:r>
    </w:p>
    <w:p w14:paraId="07C5F5DA" w14:textId="738A8E0D" w:rsidR="00B55A26" w:rsidRPr="00586CD2" w:rsidRDefault="00B55A26" w:rsidP="00152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APLIKASI TIKET BUS</w:t>
      </w:r>
    </w:p>
    <w:p w14:paraId="6BB5053B" w14:textId="585A52F4" w:rsidR="00B55A26" w:rsidRPr="00586CD2" w:rsidRDefault="00B55A26" w:rsidP="00B55A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2EBC" w:rsidRPr="00586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9C14D7" w14:textId="77777777" w:rsidR="00152EBC" w:rsidRPr="00586CD2" w:rsidRDefault="00152EBC" w:rsidP="00B55A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498E8" w14:textId="172A2343" w:rsidR="00152EBC" w:rsidRPr="00586CD2" w:rsidRDefault="00152EBC" w:rsidP="00152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58696" wp14:editId="1C182B11">
            <wp:extent cx="2525151" cy="2365960"/>
            <wp:effectExtent l="0" t="0" r="8890" b="0"/>
            <wp:docPr id="1593943786" name="Picture 4" descr="Universitas Ahmad Dahlan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tas Ahmad Dahlan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51" cy="23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EB2A" w14:textId="08E392BC" w:rsidR="00F710C8" w:rsidRPr="00586CD2" w:rsidRDefault="00152EBC" w:rsidP="00F710C8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6C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16F0" w:rsidRPr="00586CD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="007D7C62" w:rsidRPr="00586CD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="00F710C8" w:rsidRPr="00586CD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038EB40" w14:textId="1D80FCA8" w:rsidR="00152EBC" w:rsidRPr="00586CD2" w:rsidRDefault="00152EBC" w:rsidP="00F710C8">
      <w:pPr>
        <w:ind w:left="50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10E36" w14:textId="77777777" w:rsidR="00152EBC" w:rsidRPr="00586CD2" w:rsidRDefault="00152EBC" w:rsidP="00F710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6B0F4B2" w14:textId="77777777" w:rsidR="00152EBC" w:rsidRPr="00586CD2" w:rsidRDefault="00152EBC" w:rsidP="00152E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6CAD7" w14:textId="1EEA319B" w:rsidR="007816F0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6CD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86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86CD2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0BE8AF5A" w14:textId="2D58D868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NURALFISYAH</w:t>
      </w:r>
    </w:p>
    <w:p w14:paraId="06019DE3" w14:textId="5D08D083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2400018137</w:t>
      </w:r>
    </w:p>
    <w:p w14:paraId="077EB76D" w14:textId="58362E7F" w:rsidR="00F710C8" w:rsidRPr="00586CD2" w:rsidDel="00CA07E4" w:rsidRDefault="00F710C8" w:rsidP="00F710C8">
      <w:pPr>
        <w:jc w:val="center"/>
        <w:rPr>
          <w:del w:id="0" w:author="ACER" w:date="2025-01-11T18:02:00Z"/>
          <w:rFonts w:ascii="Times New Roman" w:hAnsi="Times New Roman" w:cs="Times New Roman"/>
          <w:b/>
          <w:bCs/>
          <w:sz w:val="24"/>
          <w:szCs w:val="24"/>
        </w:rPr>
      </w:pPr>
    </w:p>
    <w:p w14:paraId="219E63DC" w14:textId="77777777" w:rsidR="00CA07E4" w:rsidRDefault="00654784" w:rsidP="00CA07E4">
      <w:pPr>
        <w:jc w:val="both"/>
        <w:rPr>
          <w:ins w:id="1" w:author="ACER" w:date="2025-01-11T17:58:00Z"/>
        </w:rPr>
        <w:pPrChange w:id="2" w:author="ACER" w:date="2025-01-11T18:02:00Z">
          <w:pPr>
            <w:ind w:left="720" w:firstLine="720"/>
            <w:jc w:val="both"/>
          </w:pPr>
        </w:pPrChange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536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B3536" w:rsidRPr="00FB3536">
        <w:t xml:space="preserve"> </w:t>
      </w:r>
    </w:p>
    <w:p w14:paraId="46C6D6D1" w14:textId="07033382" w:rsidR="00F710C8" w:rsidRDefault="00CA07E4" w:rsidP="00CA07E4">
      <w:pPr>
        <w:jc w:val="both"/>
        <w:rPr>
          <w:ins w:id="3" w:author="ACER" w:date="2025-01-11T17:58:00Z"/>
        </w:rPr>
        <w:pPrChange w:id="4" w:author="ACER" w:date="2025-01-11T18:02:00Z">
          <w:pPr>
            <w:ind w:left="720" w:firstLine="720"/>
            <w:jc w:val="both"/>
          </w:pPr>
        </w:pPrChange>
      </w:pPr>
      <w:ins w:id="5" w:author="ACER" w:date="2025-01-11T17:59:00Z">
        <w:r>
          <w:fldChar w:fldCharType="begin"/>
        </w:r>
        <w:r>
          <w:instrText xml:space="preserve"> HYPERLINK "</w:instrText>
        </w:r>
      </w:ins>
      <w:ins w:id="6" w:author="ACER" w:date="2025-01-11T17:58:00Z">
        <w:r w:rsidRPr="00CA07E4">
          <w:instrText>https://github.com/Nuralfisyah633/app-Tiket-Bus</w:instrText>
        </w:r>
      </w:ins>
      <w:ins w:id="7" w:author="ACER" w:date="2025-01-11T17:59:00Z">
        <w:r>
          <w:instrText xml:space="preserve">" </w:instrText>
        </w:r>
        <w:r>
          <w:fldChar w:fldCharType="separate"/>
        </w:r>
      </w:ins>
      <w:ins w:id="8" w:author="ACER" w:date="2025-01-11T17:58:00Z">
        <w:r w:rsidRPr="00783CAB">
          <w:rPr>
            <w:rStyle w:val="Hyperlink"/>
          </w:rPr>
          <w:t>https://github.com/Nuralfisyah633/app-Tiket-Bus</w:t>
        </w:r>
      </w:ins>
      <w:ins w:id="9" w:author="ACER" w:date="2025-01-11T17:59:00Z">
        <w:r>
          <w:fldChar w:fldCharType="end"/>
        </w:r>
        <w:r>
          <w:t xml:space="preserve"> </w:t>
        </w:r>
      </w:ins>
      <w:ins w:id="10" w:author="ACER" w:date="2025-01-11T17:58:00Z">
        <w:r w:rsidRPr="00CA07E4">
          <w:t>/blob/main/nuralfisyah_2400018127_C.asm</w:t>
        </w:r>
      </w:ins>
    </w:p>
    <w:p w14:paraId="4207DB69" w14:textId="77777777" w:rsidR="00CA07E4" w:rsidRPr="00586CD2" w:rsidRDefault="00CA07E4" w:rsidP="00654784">
      <w:pPr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A375B" w14:textId="77777777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CFD60" w14:textId="6EEC01E7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PRODI INFORMATIKA</w:t>
      </w:r>
    </w:p>
    <w:p w14:paraId="67F65D27" w14:textId="08A9FC6B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FAKULTAS TEKNIK INDUSTRI</w:t>
      </w:r>
    </w:p>
    <w:p w14:paraId="0B623413" w14:textId="05BFA46D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 xml:space="preserve">UNIVERSITAS AHMAD DAHLAN </w:t>
      </w:r>
    </w:p>
    <w:p w14:paraId="21E7B7C5" w14:textId="5BC4906B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CD2">
        <w:rPr>
          <w:rFonts w:ascii="Times New Roman" w:hAnsi="Times New Roman" w:cs="Times New Roman"/>
          <w:b/>
          <w:bCs/>
          <w:sz w:val="24"/>
          <w:szCs w:val="24"/>
        </w:rPr>
        <w:t>TA  2025/2026</w:t>
      </w:r>
    </w:p>
    <w:p w14:paraId="56114E61" w14:textId="77777777" w:rsidR="00F710C8" w:rsidRPr="00586CD2" w:rsidRDefault="00F710C8" w:rsidP="00F710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59922" w14:textId="4133E3C5" w:rsidR="00BE620C" w:rsidRDefault="007D7C62" w:rsidP="00BE620C">
      <w:pPr>
        <w:pStyle w:val="Heading2"/>
        <w:rPr>
          <w:b w:val="0"/>
          <w:bCs w:val="0"/>
          <w:sz w:val="24"/>
          <w:szCs w:val="24"/>
        </w:rPr>
      </w:pPr>
      <w:r w:rsidRPr="00586CD2">
        <w:rPr>
          <w:b w:val="0"/>
          <w:bCs w:val="0"/>
          <w:sz w:val="24"/>
          <w:szCs w:val="24"/>
        </w:rPr>
        <w:lastRenderedPageBreak/>
        <w:t xml:space="preserve">                                  </w:t>
      </w:r>
    </w:p>
    <w:p w14:paraId="47DD66EA" w14:textId="77777777" w:rsidR="00D3205A" w:rsidRDefault="00D3205A" w:rsidP="00BE620C">
      <w:pPr>
        <w:pStyle w:val="Heading2"/>
        <w:rPr>
          <w:b w:val="0"/>
          <w:bCs w:val="0"/>
          <w:sz w:val="24"/>
          <w:szCs w:val="24"/>
        </w:rPr>
      </w:pPr>
    </w:p>
    <w:p w14:paraId="1CBB770C" w14:textId="495D229D" w:rsidR="00BE620C" w:rsidRDefault="00BE620C" w:rsidP="00BE620C">
      <w:pPr>
        <w:pStyle w:val="Heading2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70458C62" w14:textId="77777777" w:rsidR="00BE620C" w:rsidRDefault="00BE620C" w:rsidP="00BE620C">
      <w:pPr>
        <w:pStyle w:val="Heading2"/>
        <w:ind w:left="660"/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Bus </w:t>
      </w:r>
    </w:p>
    <w:p w14:paraId="29C95715" w14:textId="63D97A93" w:rsidR="00BE620C" w:rsidRDefault="00BE620C" w:rsidP="00BE620C">
      <w:pPr>
        <w:pStyle w:val="Heading2"/>
        <w:ind w:left="660"/>
        <w:jc w:val="both"/>
        <w:rPr>
          <w:b w:val="0"/>
          <w:bCs w:val="0"/>
          <w:sz w:val="24"/>
          <w:szCs w:val="24"/>
        </w:rPr>
      </w:pPr>
      <w:proofErr w:type="spellStart"/>
      <w:r w:rsidRPr="00BE620C">
        <w:rPr>
          <w:b w:val="0"/>
          <w:bCs w:val="0"/>
          <w:sz w:val="24"/>
          <w:szCs w:val="24"/>
        </w:rPr>
        <w:t>Aplikasi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Pemesanan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Tiket</w:t>
      </w:r>
      <w:proofErr w:type="spellEnd"/>
      <w:r w:rsidRPr="00BE620C">
        <w:rPr>
          <w:b w:val="0"/>
          <w:bCs w:val="0"/>
          <w:sz w:val="24"/>
          <w:szCs w:val="24"/>
        </w:rPr>
        <w:t xml:space="preserve"> Bus </w:t>
      </w:r>
      <w:proofErr w:type="spellStart"/>
      <w:r w:rsidRPr="00BE620C">
        <w:rPr>
          <w:b w:val="0"/>
          <w:bCs w:val="0"/>
          <w:sz w:val="24"/>
          <w:szCs w:val="24"/>
        </w:rPr>
        <w:t>adalah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sistem</w:t>
      </w:r>
      <w:proofErr w:type="spellEnd"/>
      <w:r w:rsidRPr="00BE620C">
        <w:rPr>
          <w:b w:val="0"/>
          <w:bCs w:val="0"/>
          <w:sz w:val="24"/>
          <w:szCs w:val="24"/>
        </w:rPr>
        <w:t xml:space="preserve"> yang </w:t>
      </w:r>
      <w:proofErr w:type="spellStart"/>
      <w:r w:rsidRPr="00BE620C">
        <w:rPr>
          <w:b w:val="0"/>
          <w:bCs w:val="0"/>
          <w:sz w:val="24"/>
          <w:szCs w:val="24"/>
        </w:rPr>
        <w:t>dirancang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untuk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memudahkan</w:t>
      </w:r>
      <w:proofErr w:type="spellEnd"/>
      <w:r w:rsidRPr="00BE620C">
        <w:rPr>
          <w:b w:val="0"/>
          <w:bCs w:val="0"/>
          <w:sz w:val="24"/>
          <w:szCs w:val="24"/>
        </w:rPr>
        <w:t xml:space="preserve"> proses </w:t>
      </w:r>
      <w:proofErr w:type="spellStart"/>
      <w:r w:rsidRPr="00BE620C">
        <w:rPr>
          <w:b w:val="0"/>
          <w:bCs w:val="0"/>
          <w:sz w:val="24"/>
          <w:szCs w:val="24"/>
        </w:rPr>
        <w:t>pemesanan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tiket</w:t>
      </w:r>
      <w:proofErr w:type="spellEnd"/>
      <w:r w:rsidRPr="00BE620C">
        <w:rPr>
          <w:b w:val="0"/>
          <w:bCs w:val="0"/>
          <w:sz w:val="24"/>
          <w:szCs w:val="24"/>
        </w:rPr>
        <w:t xml:space="preserve"> bus </w:t>
      </w:r>
      <w:proofErr w:type="spellStart"/>
      <w:r w:rsidRPr="00BE620C">
        <w:rPr>
          <w:b w:val="0"/>
          <w:bCs w:val="0"/>
          <w:sz w:val="24"/>
          <w:szCs w:val="24"/>
        </w:rPr>
        <w:t>bagi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penumpang</w:t>
      </w:r>
      <w:proofErr w:type="spellEnd"/>
      <w:r w:rsidRPr="00BE620C">
        <w:rPr>
          <w:b w:val="0"/>
          <w:bCs w:val="0"/>
          <w:sz w:val="24"/>
          <w:szCs w:val="24"/>
        </w:rPr>
        <w:t xml:space="preserve">. </w:t>
      </w:r>
      <w:proofErr w:type="spellStart"/>
      <w:r w:rsidRPr="00BE620C">
        <w:rPr>
          <w:b w:val="0"/>
          <w:bCs w:val="0"/>
          <w:sz w:val="24"/>
          <w:szCs w:val="24"/>
        </w:rPr>
        <w:t>Sistem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ini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menyediakan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antarmuka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untuk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pengguna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memasukkan</w:t>
      </w:r>
      <w:proofErr w:type="spellEnd"/>
      <w:r w:rsidRPr="00BE620C">
        <w:rPr>
          <w:b w:val="0"/>
          <w:bCs w:val="0"/>
          <w:sz w:val="24"/>
          <w:szCs w:val="24"/>
        </w:rPr>
        <w:t xml:space="preserve"> data </w:t>
      </w:r>
      <w:proofErr w:type="spellStart"/>
      <w:r w:rsidRPr="00BE620C">
        <w:rPr>
          <w:b w:val="0"/>
          <w:bCs w:val="0"/>
          <w:sz w:val="24"/>
          <w:szCs w:val="24"/>
        </w:rPr>
        <w:t>pemesanan</w:t>
      </w:r>
      <w:proofErr w:type="spellEnd"/>
      <w:r w:rsidRPr="00BE620C">
        <w:rPr>
          <w:b w:val="0"/>
          <w:bCs w:val="0"/>
          <w:sz w:val="24"/>
          <w:szCs w:val="24"/>
        </w:rPr>
        <w:t xml:space="preserve">, </w:t>
      </w:r>
      <w:proofErr w:type="spellStart"/>
      <w:r w:rsidRPr="00BE620C">
        <w:rPr>
          <w:b w:val="0"/>
          <w:bCs w:val="0"/>
          <w:sz w:val="24"/>
          <w:szCs w:val="24"/>
        </w:rPr>
        <w:t>seperti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nama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penumpang</w:t>
      </w:r>
      <w:proofErr w:type="spellEnd"/>
      <w:r w:rsidRPr="00BE620C">
        <w:rPr>
          <w:b w:val="0"/>
          <w:bCs w:val="0"/>
          <w:sz w:val="24"/>
          <w:szCs w:val="24"/>
        </w:rPr>
        <w:t xml:space="preserve">, </w:t>
      </w:r>
      <w:proofErr w:type="spellStart"/>
      <w:r w:rsidRPr="00BE620C">
        <w:rPr>
          <w:b w:val="0"/>
          <w:bCs w:val="0"/>
          <w:sz w:val="24"/>
          <w:szCs w:val="24"/>
        </w:rPr>
        <w:t>tujuan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perjalanan</w:t>
      </w:r>
      <w:proofErr w:type="spellEnd"/>
      <w:r w:rsidRPr="00BE620C">
        <w:rPr>
          <w:b w:val="0"/>
          <w:bCs w:val="0"/>
          <w:sz w:val="24"/>
          <w:szCs w:val="24"/>
        </w:rPr>
        <w:t xml:space="preserve">, dan </w:t>
      </w:r>
      <w:proofErr w:type="spellStart"/>
      <w:r w:rsidRPr="00BE620C">
        <w:rPr>
          <w:b w:val="0"/>
          <w:bCs w:val="0"/>
          <w:sz w:val="24"/>
          <w:szCs w:val="24"/>
        </w:rPr>
        <w:t>jumlah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tiket</w:t>
      </w:r>
      <w:proofErr w:type="spellEnd"/>
      <w:r w:rsidRPr="00BE620C">
        <w:rPr>
          <w:b w:val="0"/>
          <w:bCs w:val="0"/>
          <w:sz w:val="24"/>
          <w:szCs w:val="24"/>
        </w:rPr>
        <w:t xml:space="preserve"> yang </w:t>
      </w:r>
      <w:proofErr w:type="spellStart"/>
      <w:r w:rsidRPr="00BE620C">
        <w:rPr>
          <w:b w:val="0"/>
          <w:bCs w:val="0"/>
          <w:sz w:val="24"/>
          <w:szCs w:val="24"/>
        </w:rPr>
        <w:t>dipesan</w:t>
      </w:r>
      <w:proofErr w:type="spellEnd"/>
      <w:r w:rsidRPr="00BE620C">
        <w:rPr>
          <w:b w:val="0"/>
          <w:bCs w:val="0"/>
          <w:sz w:val="24"/>
          <w:szCs w:val="24"/>
        </w:rPr>
        <w:t xml:space="preserve">, </w:t>
      </w:r>
      <w:proofErr w:type="spellStart"/>
      <w:r w:rsidRPr="00BE620C">
        <w:rPr>
          <w:b w:val="0"/>
          <w:bCs w:val="0"/>
          <w:sz w:val="24"/>
          <w:szCs w:val="24"/>
        </w:rPr>
        <w:t>kemudian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menghasilkan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ringkasan</w:t>
      </w:r>
      <w:proofErr w:type="spellEnd"/>
      <w:r w:rsidRPr="00BE620C">
        <w:rPr>
          <w:b w:val="0"/>
          <w:bCs w:val="0"/>
          <w:sz w:val="24"/>
          <w:szCs w:val="24"/>
        </w:rPr>
        <w:t xml:space="preserve"> </w:t>
      </w:r>
      <w:proofErr w:type="spellStart"/>
      <w:r w:rsidRPr="00BE620C">
        <w:rPr>
          <w:b w:val="0"/>
          <w:bCs w:val="0"/>
          <w:sz w:val="24"/>
          <w:szCs w:val="24"/>
        </w:rPr>
        <w:t>pemesanan</w:t>
      </w:r>
      <w:proofErr w:type="spellEnd"/>
      <w:r w:rsidRPr="00BE620C">
        <w:rPr>
          <w:b w:val="0"/>
          <w:bCs w:val="0"/>
          <w:sz w:val="24"/>
          <w:szCs w:val="24"/>
        </w:rPr>
        <w:t>.</w:t>
      </w:r>
    </w:p>
    <w:p w14:paraId="2F736E41" w14:textId="488BC705" w:rsidR="00BE620C" w:rsidRPr="00BE620C" w:rsidRDefault="00BE620C" w:rsidP="00BE620C">
      <w:pPr>
        <w:pStyle w:val="Heading2"/>
        <w:ind w:left="660"/>
        <w:rPr>
          <w:sz w:val="24"/>
          <w:szCs w:val="24"/>
        </w:rPr>
      </w:pPr>
      <w:r w:rsidRPr="00BE620C">
        <w:rPr>
          <w:sz w:val="24"/>
          <w:szCs w:val="24"/>
        </w:rPr>
        <w:t xml:space="preserve">Tujuan </w:t>
      </w:r>
      <w:proofErr w:type="spellStart"/>
      <w:r w:rsidRPr="00BE620C">
        <w:rPr>
          <w:sz w:val="24"/>
          <w:szCs w:val="24"/>
        </w:rPr>
        <w:t>Aplikasi</w:t>
      </w:r>
      <w:proofErr w:type="spellEnd"/>
      <w:r w:rsidRPr="00BE620C">
        <w:rPr>
          <w:sz w:val="24"/>
          <w:szCs w:val="24"/>
        </w:rPr>
        <w:t xml:space="preserve"> </w:t>
      </w:r>
    </w:p>
    <w:p w14:paraId="2C1E7A2D" w14:textId="309B7E6C" w:rsidR="00BE620C" w:rsidRDefault="00BE620C" w:rsidP="00BE62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mengotomatiskan</w:t>
      </w:r>
      <w:proofErr w:type="spellEnd"/>
      <w:r>
        <w:t xml:space="preserve"> input dan output </w:t>
      </w:r>
      <w:proofErr w:type="spellStart"/>
      <w:r>
        <w:t>informasi</w:t>
      </w:r>
      <w:proofErr w:type="spellEnd"/>
      <w:r>
        <w:t>.</w:t>
      </w:r>
    </w:p>
    <w:p w14:paraId="2841D702" w14:textId="77777777" w:rsidR="00BE620C" w:rsidRDefault="00BE620C" w:rsidP="00BE620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Meminimalkan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penumpang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>.</w:t>
      </w:r>
    </w:p>
    <w:p w14:paraId="36DFA223" w14:textId="3CC9DC07" w:rsidR="00BE620C" w:rsidRDefault="00BE620C" w:rsidP="007D7C6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transaksi</w:t>
      </w:r>
      <w:proofErr w:type="spellEnd"/>
      <w:r w:rsidRPr="00BE620C">
        <w:t xml:space="preserve"> </w:t>
      </w:r>
      <w:proofErr w:type="spellStart"/>
      <w:r>
        <w:t>Mempermudah</w:t>
      </w:r>
      <w:proofErr w:type="spellEnd"/>
      <w:r>
        <w:t>.</w:t>
      </w:r>
    </w:p>
    <w:p w14:paraId="105A5ECD" w14:textId="46F4FCA3" w:rsidR="00BE620C" w:rsidRPr="00BE620C" w:rsidRDefault="00BE620C" w:rsidP="00BE620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BE620C">
        <w:rPr>
          <w:rFonts w:ascii="Times New Roman" w:hAnsi="Times New Roman" w:cs="Times New Roman"/>
          <w:b/>
          <w:bCs/>
        </w:rPr>
        <w:t>Ruangan</w:t>
      </w:r>
      <w:proofErr w:type="spellEnd"/>
      <w:r w:rsidRPr="00BE62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620C">
        <w:rPr>
          <w:rFonts w:ascii="Times New Roman" w:hAnsi="Times New Roman" w:cs="Times New Roman"/>
          <w:b/>
          <w:bCs/>
        </w:rPr>
        <w:t>Lingkup</w:t>
      </w:r>
      <w:proofErr w:type="spellEnd"/>
      <w:r w:rsidRPr="00BE62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620C"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36F88D0C" w14:textId="45745FC5" w:rsidR="00BE620C" w:rsidRDefault="002263E9" w:rsidP="002263E9">
      <w:pPr>
        <w:pStyle w:val="NormalWeb"/>
      </w:pPr>
      <w:r>
        <w:rPr>
          <w:rStyle w:val="Strong"/>
        </w:rPr>
        <w:t xml:space="preserve">           </w:t>
      </w:r>
      <w:r w:rsidR="00A83D45" w:rsidRPr="00A83D45">
        <w:rPr>
          <w:rStyle w:val="Strong"/>
          <w:b w:val="0"/>
          <w:bCs w:val="0"/>
        </w:rPr>
        <w:t>-</w:t>
      </w:r>
      <w:r w:rsidR="00BE620C">
        <w:rPr>
          <w:rStyle w:val="Strong"/>
        </w:rPr>
        <w:t>Fitur Utama</w:t>
      </w:r>
    </w:p>
    <w:p w14:paraId="7847C4E5" w14:textId="77777777" w:rsidR="00BE620C" w:rsidRDefault="00BE620C" w:rsidP="002263E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Menampilkan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14:paraId="74598697" w14:textId="77777777" w:rsidR="00BE620C" w:rsidRDefault="00BE620C" w:rsidP="002263E9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298D435F" w14:textId="77777777" w:rsidR="00BE620C" w:rsidRDefault="00BE620C" w:rsidP="002263E9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Nama </w:t>
      </w:r>
      <w:proofErr w:type="spellStart"/>
      <w:r>
        <w:rPr>
          <w:rStyle w:val="Strong"/>
        </w:rPr>
        <w:t>Penumpang</w:t>
      </w:r>
      <w:proofErr w:type="spellEnd"/>
      <w:r>
        <w:t xml:space="preserve">: </w:t>
      </w:r>
      <w:proofErr w:type="spellStart"/>
      <w:r>
        <w:t>Maksimal</w:t>
      </w:r>
      <w:proofErr w:type="spellEnd"/>
      <w:r>
        <w:t xml:space="preserve"> 20 </w:t>
      </w:r>
      <w:proofErr w:type="spellStart"/>
      <w:r>
        <w:t>karakter</w:t>
      </w:r>
      <w:proofErr w:type="spellEnd"/>
      <w:r>
        <w:t>.</w:t>
      </w:r>
    </w:p>
    <w:p w14:paraId="2B5E585F" w14:textId="77777777" w:rsidR="00BE620C" w:rsidRDefault="00BE620C" w:rsidP="002263E9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Tujuan </w:t>
      </w:r>
      <w:proofErr w:type="spellStart"/>
      <w:r>
        <w:rPr>
          <w:rStyle w:val="Strong"/>
        </w:rPr>
        <w:t>Perjalanan</w:t>
      </w:r>
      <w:proofErr w:type="spellEnd"/>
      <w:r>
        <w:t xml:space="preserve">: </w:t>
      </w:r>
      <w:proofErr w:type="spellStart"/>
      <w:r>
        <w:t>Maksimal</w:t>
      </w:r>
      <w:proofErr w:type="spellEnd"/>
      <w:r>
        <w:t xml:space="preserve"> 20 </w:t>
      </w:r>
      <w:proofErr w:type="spellStart"/>
      <w:r>
        <w:t>karakter</w:t>
      </w:r>
      <w:proofErr w:type="spellEnd"/>
      <w:r>
        <w:t>.</w:t>
      </w:r>
    </w:p>
    <w:p w14:paraId="5D710B94" w14:textId="77777777" w:rsidR="00BE620C" w:rsidRDefault="00BE620C" w:rsidP="002263E9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Tiket</w:t>
      </w:r>
      <w:proofErr w:type="spellEnd"/>
      <w:r>
        <w:t xml:space="preserve">: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0-9.</w:t>
      </w:r>
    </w:p>
    <w:p w14:paraId="69B20168" w14:textId="1336EC0B" w:rsidR="002263E9" w:rsidRDefault="00BE620C" w:rsidP="002263E9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</w:p>
    <w:p w14:paraId="7C563500" w14:textId="7C623D3B" w:rsidR="002263E9" w:rsidRPr="002263E9" w:rsidRDefault="002263E9" w:rsidP="002263E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263E9">
        <w:rPr>
          <w:rFonts w:ascii="Times New Roman" w:hAnsi="Times New Roman" w:cs="Times New Roman"/>
        </w:rPr>
        <w:t>-</w:t>
      </w:r>
      <w:proofErr w:type="spellStart"/>
      <w:r w:rsidRPr="002263E9">
        <w:rPr>
          <w:rFonts w:ascii="Times New Roman" w:hAnsi="Times New Roman" w:cs="Times New Roman"/>
          <w:b/>
          <w:bCs/>
        </w:rPr>
        <w:t>Validasi</w:t>
      </w:r>
      <w:proofErr w:type="spellEnd"/>
      <w:r w:rsidRPr="002263E9">
        <w:rPr>
          <w:b/>
          <w:bCs/>
        </w:rPr>
        <w:t xml:space="preserve"> </w:t>
      </w:r>
      <w:proofErr w:type="spellStart"/>
      <w:r w:rsidRPr="002263E9">
        <w:rPr>
          <w:rFonts w:ascii="Times New Roman" w:hAnsi="Times New Roman" w:cs="Times New Roman"/>
          <w:b/>
          <w:bCs/>
        </w:rPr>
        <w:t>Inpu</w:t>
      </w:r>
      <w:proofErr w:type="spellEnd"/>
    </w:p>
    <w:p w14:paraId="7E2FB0FF" w14:textId="77777777" w:rsidR="002263E9" w:rsidRDefault="002263E9" w:rsidP="002263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valid </w:t>
      </w:r>
    </w:p>
    <w:p w14:paraId="2EB16757" w14:textId="4A642015" w:rsidR="002263E9" w:rsidRDefault="002263E9" w:rsidP="002263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0D38B5A4" w14:textId="4A06C8BB" w:rsidR="002263E9" w:rsidRPr="002263E9" w:rsidRDefault="002263E9" w:rsidP="002263E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263E9">
        <w:rPr>
          <w:rFonts w:ascii="Times New Roman" w:hAnsi="Times New Roman" w:cs="Times New Roman"/>
        </w:rPr>
        <w:t>-</w:t>
      </w:r>
      <w:r w:rsidRPr="002263E9">
        <w:rPr>
          <w:rFonts w:ascii="Times New Roman" w:hAnsi="Times New Roman" w:cs="Times New Roman"/>
          <w:b/>
          <w:bCs/>
        </w:rPr>
        <w:t xml:space="preserve">Output </w:t>
      </w:r>
      <w:proofErr w:type="spellStart"/>
      <w:r w:rsidRPr="002263E9"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53D75CE8" w14:textId="72FF085F" w:rsidR="002263E9" w:rsidRDefault="002263E9" w:rsidP="002263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4F1E2472" w14:textId="014F85E7" w:rsidR="002263E9" w:rsidRPr="002263E9" w:rsidRDefault="002263E9" w:rsidP="002263E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263E9">
        <w:rPr>
          <w:rFonts w:ascii="Times New Roman" w:hAnsi="Times New Roman" w:cs="Times New Roman"/>
        </w:rPr>
        <w:t>-</w:t>
      </w:r>
      <w:proofErr w:type="spellStart"/>
      <w:r w:rsidRPr="002263E9">
        <w:rPr>
          <w:rFonts w:ascii="Times New Roman" w:hAnsi="Times New Roman" w:cs="Times New Roman"/>
          <w:b/>
          <w:bCs/>
        </w:rPr>
        <w:t>Keuntungan</w:t>
      </w:r>
      <w:proofErr w:type="spellEnd"/>
      <w:r w:rsidRPr="002263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63E9">
        <w:rPr>
          <w:rFonts w:ascii="Times New Roman" w:hAnsi="Times New Roman" w:cs="Times New Roman"/>
          <w:b/>
          <w:bCs/>
        </w:rPr>
        <w:t>Penggunaan</w:t>
      </w:r>
      <w:proofErr w:type="spellEnd"/>
    </w:p>
    <w:p w14:paraId="75F1CBDA" w14:textId="77777777" w:rsidR="002263E9" w:rsidRDefault="002263E9" w:rsidP="002263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263E9">
        <w:rPr>
          <w:rFonts w:ascii="Times New Roman" w:hAnsi="Times New Roman" w:cs="Times New Roman"/>
        </w:rPr>
        <w:t xml:space="preserve">Proses </w:t>
      </w:r>
      <w:proofErr w:type="spellStart"/>
      <w:r w:rsidRPr="002263E9">
        <w:rPr>
          <w:rFonts w:ascii="Times New Roman" w:hAnsi="Times New Roman" w:cs="Times New Roman"/>
        </w:rPr>
        <w:t>pemesanan</w:t>
      </w:r>
      <w:proofErr w:type="spellEnd"/>
      <w:r w:rsidRPr="002263E9">
        <w:rPr>
          <w:rFonts w:ascii="Times New Roman" w:hAnsi="Times New Roman" w:cs="Times New Roman"/>
        </w:rPr>
        <w:t xml:space="preserve"> </w:t>
      </w:r>
      <w:proofErr w:type="spellStart"/>
      <w:r w:rsidRPr="002263E9">
        <w:rPr>
          <w:rFonts w:ascii="Times New Roman" w:hAnsi="Times New Roman" w:cs="Times New Roman"/>
        </w:rPr>
        <w:t>lebih</w:t>
      </w:r>
      <w:proofErr w:type="spellEnd"/>
      <w:r w:rsidRPr="002263E9">
        <w:rPr>
          <w:rFonts w:ascii="Times New Roman" w:hAnsi="Times New Roman" w:cs="Times New Roman"/>
        </w:rPr>
        <w:t xml:space="preserve"> </w:t>
      </w:r>
      <w:proofErr w:type="spellStart"/>
      <w:r w:rsidRPr="002263E9">
        <w:rPr>
          <w:rFonts w:ascii="Times New Roman" w:hAnsi="Times New Roman" w:cs="Times New Roman"/>
        </w:rPr>
        <w:t>cepat</w:t>
      </w:r>
      <w:proofErr w:type="spellEnd"/>
      <w:r w:rsidRPr="002263E9">
        <w:rPr>
          <w:rFonts w:ascii="Times New Roman" w:hAnsi="Times New Roman" w:cs="Times New Roman"/>
        </w:rPr>
        <w:t xml:space="preserve"> dan </w:t>
      </w:r>
      <w:proofErr w:type="spellStart"/>
      <w:r w:rsidRPr="002263E9">
        <w:rPr>
          <w:rFonts w:ascii="Times New Roman" w:hAnsi="Times New Roman" w:cs="Times New Roman"/>
        </w:rPr>
        <w:t>efisien</w:t>
      </w:r>
      <w:proofErr w:type="spellEnd"/>
      <w:r w:rsidRPr="002263E9">
        <w:rPr>
          <w:rFonts w:ascii="Times New Roman" w:hAnsi="Times New Roman" w:cs="Times New Roman"/>
        </w:rPr>
        <w:t xml:space="preserve">. </w:t>
      </w:r>
    </w:p>
    <w:p w14:paraId="510F67F1" w14:textId="77777777" w:rsidR="002263E9" w:rsidRDefault="002263E9" w:rsidP="002263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263E9">
        <w:rPr>
          <w:rFonts w:ascii="Times New Roman" w:hAnsi="Times New Roman" w:cs="Times New Roman"/>
        </w:rPr>
        <w:t xml:space="preserve"> </w:t>
      </w:r>
      <w:proofErr w:type="spellStart"/>
      <w:r w:rsidRPr="002263E9">
        <w:rPr>
          <w:rFonts w:ascii="Times New Roman" w:hAnsi="Times New Roman" w:cs="Times New Roman"/>
        </w:rPr>
        <w:t>Mengurangi</w:t>
      </w:r>
      <w:proofErr w:type="spellEnd"/>
      <w:r w:rsidRPr="002263E9">
        <w:rPr>
          <w:rFonts w:ascii="Times New Roman" w:hAnsi="Times New Roman" w:cs="Times New Roman"/>
        </w:rPr>
        <w:t xml:space="preserve"> </w:t>
      </w:r>
      <w:proofErr w:type="spellStart"/>
      <w:r w:rsidRPr="002263E9">
        <w:rPr>
          <w:rFonts w:ascii="Times New Roman" w:hAnsi="Times New Roman" w:cs="Times New Roman"/>
        </w:rPr>
        <w:t>kesalahan</w:t>
      </w:r>
      <w:proofErr w:type="spellEnd"/>
      <w:r w:rsidRPr="002263E9">
        <w:rPr>
          <w:rFonts w:ascii="Times New Roman" w:hAnsi="Times New Roman" w:cs="Times New Roman"/>
        </w:rPr>
        <w:t xml:space="preserve"> </w:t>
      </w:r>
      <w:proofErr w:type="spellStart"/>
      <w:r w:rsidRPr="002263E9">
        <w:rPr>
          <w:rFonts w:ascii="Times New Roman" w:hAnsi="Times New Roman" w:cs="Times New Roman"/>
        </w:rPr>
        <w:t>pencatatan</w:t>
      </w:r>
      <w:proofErr w:type="spellEnd"/>
      <w:r w:rsidRPr="002263E9">
        <w:rPr>
          <w:rFonts w:ascii="Times New Roman" w:hAnsi="Times New Roman" w:cs="Times New Roman"/>
        </w:rPr>
        <w:t xml:space="preserve"> manual. </w:t>
      </w:r>
    </w:p>
    <w:p w14:paraId="043D66D5" w14:textId="58265172" w:rsidR="002263E9" w:rsidRPr="002263E9" w:rsidRDefault="002263E9" w:rsidP="002263E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2263E9">
        <w:rPr>
          <w:rFonts w:ascii="Times New Roman" w:hAnsi="Times New Roman" w:cs="Times New Roman"/>
        </w:rPr>
        <w:t xml:space="preserve">User-friendly </w:t>
      </w:r>
      <w:proofErr w:type="spellStart"/>
      <w:r w:rsidRPr="002263E9">
        <w:rPr>
          <w:rFonts w:ascii="Times New Roman" w:hAnsi="Times New Roman" w:cs="Times New Roman"/>
        </w:rPr>
        <w:t>dengan</w:t>
      </w:r>
      <w:proofErr w:type="spellEnd"/>
      <w:r w:rsidRPr="002263E9">
        <w:rPr>
          <w:rFonts w:ascii="Times New Roman" w:hAnsi="Times New Roman" w:cs="Times New Roman"/>
        </w:rPr>
        <w:t xml:space="preserve"> </w:t>
      </w:r>
      <w:proofErr w:type="spellStart"/>
      <w:r w:rsidRPr="002263E9">
        <w:rPr>
          <w:rFonts w:ascii="Times New Roman" w:hAnsi="Times New Roman" w:cs="Times New Roman"/>
        </w:rPr>
        <w:t>petunjuk</w:t>
      </w:r>
      <w:proofErr w:type="spellEnd"/>
      <w:r w:rsidRPr="002263E9">
        <w:rPr>
          <w:rFonts w:ascii="Times New Roman" w:hAnsi="Times New Roman" w:cs="Times New Roman"/>
        </w:rPr>
        <w:t xml:space="preserve"> input yang </w:t>
      </w:r>
      <w:proofErr w:type="spellStart"/>
      <w:r w:rsidRPr="002263E9">
        <w:rPr>
          <w:rFonts w:ascii="Times New Roman" w:hAnsi="Times New Roman" w:cs="Times New Roman"/>
        </w:rPr>
        <w:t>sederhana</w:t>
      </w:r>
      <w:proofErr w:type="spellEnd"/>
      <w:r w:rsidRPr="002263E9">
        <w:rPr>
          <w:rFonts w:ascii="Times New Roman" w:hAnsi="Times New Roman" w:cs="Times New Roman"/>
        </w:rPr>
        <w:t>.</w:t>
      </w:r>
    </w:p>
    <w:p w14:paraId="3229F596" w14:textId="77777777" w:rsidR="00BE620C" w:rsidRDefault="00BE620C" w:rsidP="002263E9">
      <w:pPr>
        <w:spacing w:beforeAutospacing="1" w:after="0" w:afterAutospacing="1" w:line="240" w:lineRule="auto"/>
      </w:pPr>
    </w:p>
    <w:p w14:paraId="64D12FCC" w14:textId="77777777" w:rsidR="00BE620C" w:rsidRPr="00BE620C" w:rsidRDefault="00BE620C" w:rsidP="00BE620C">
      <w:pPr>
        <w:spacing w:before="100" w:beforeAutospacing="1" w:after="100" w:afterAutospacing="1" w:line="240" w:lineRule="auto"/>
        <w:ind w:left="644"/>
      </w:pPr>
    </w:p>
    <w:p w14:paraId="2AD76CE7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46850715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1E7FA298" w14:textId="07A05771" w:rsidR="00BE620C" w:rsidRDefault="00A83D45" w:rsidP="00A83D45">
      <w:pPr>
        <w:pStyle w:val="Heading2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Desain/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2"/>
        <w:gridCol w:w="3814"/>
      </w:tblGrid>
      <w:tr w:rsidR="00DA3C80" w14:paraId="200119A3" w14:textId="77777777" w:rsidTr="00A83D45">
        <w:tc>
          <w:tcPr>
            <w:tcW w:w="4508" w:type="dxa"/>
          </w:tcPr>
          <w:p w14:paraId="14299488" w14:textId="77777777" w:rsidR="00A83D45" w:rsidRDefault="00A83D45" w:rsidP="00A83D45">
            <w:pPr>
              <w:pStyle w:val="Heading2"/>
              <w:rPr>
                <w:sz w:val="24"/>
                <w:szCs w:val="24"/>
              </w:rPr>
            </w:pPr>
          </w:p>
          <w:p w14:paraId="54DA27D4" w14:textId="765F6A43" w:rsidR="00A83D45" w:rsidRDefault="00A83D45" w:rsidP="00A83D45">
            <w:pPr>
              <w:pStyle w:val="Heading2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B195A" wp14:editId="2D1FF5ED">
                  <wp:extent cx="2628385" cy="1862917"/>
                  <wp:effectExtent l="0" t="0" r="635" b="4445"/>
                  <wp:docPr id="745223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53" cy="189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9EA03" w14:textId="77777777" w:rsidR="00A83D45" w:rsidRDefault="00A83D45" w:rsidP="00A83D45">
            <w:pPr>
              <w:pStyle w:val="Heading2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CFD20EC" w14:textId="77777777" w:rsidR="00A83D45" w:rsidRDefault="001E6A53" w:rsidP="00A83D45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Gambar 1.1</w:t>
            </w:r>
          </w:p>
          <w:p w14:paraId="1D430494" w14:textId="0E297619" w:rsidR="001E6A53" w:rsidRDefault="00C740FF" w:rsidP="00A83D45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740FF">
              <w:rPr>
                <w:b w:val="0"/>
                <w:bCs w:val="0"/>
                <w:sz w:val="24"/>
                <w:szCs w:val="24"/>
              </w:rPr>
              <w:t>Tampilan</w:t>
            </w:r>
            <w:proofErr w:type="spellEnd"/>
            <w:r w:rsidRPr="00C740F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740FF">
              <w:rPr>
                <w:b w:val="0"/>
                <w:bCs w:val="0"/>
                <w:sz w:val="24"/>
                <w:szCs w:val="24"/>
              </w:rPr>
              <w:t>sebelum</w:t>
            </w:r>
            <w:proofErr w:type="spellEnd"/>
            <w:r w:rsidRPr="00C740F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masukan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pesanan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tiket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yang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ingin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di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pesan</w:t>
            </w:r>
            <w:proofErr w:type="spellEnd"/>
          </w:p>
          <w:p w14:paraId="56734A95" w14:textId="5D3B60D9" w:rsidR="0090095B" w:rsidRPr="00C740FF" w:rsidRDefault="0090095B" w:rsidP="00A83D45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DA3C80" w14:paraId="3D88B59A" w14:textId="77777777" w:rsidTr="00A83D45">
        <w:tc>
          <w:tcPr>
            <w:tcW w:w="4508" w:type="dxa"/>
          </w:tcPr>
          <w:p w14:paraId="6C0D64CC" w14:textId="77777777" w:rsidR="00A83D45" w:rsidRDefault="00A83D45" w:rsidP="00A83D45">
            <w:pPr>
              <w:pStyle w:val="Heading2"/>
              <w:rPr>
                <w:sz w:val="24"/>
                <w:szCs w:val="24"/>
              </w:rPr>
            </w:pPr>
          </w:p>
          <w:p w14:paraId="3FC8EFC7" w14:textId="77777777" w:rsidR="001E6A53" w:rsidRDefault="001E6A53" w:rsidP="00A83D45">
            <w:pPr>
              <w:pStyle w:val="Heading2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B46B45" wp14:editId="72345534">
                  <wp:extent cx="2381318" cy="1808018"/>
                  <wp:effectExtent l="0" t="0" r="0" b="1905"/>
                  <wp:docPr id="4040194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997" cy="181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413E15" w14:textId="18725C40" w:rsidR="001E6A53" w:rsidRDefault="001E6A53" w:rsidP="00A83D45">
            <w:pPr>
              <w:pStyle w:val="Heading2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EC04D64" w14:textId="77777777" w:rsidR="00A83D45" w:rsidRDefault="00C740FF" w:rsidP="00A83D45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Gambar 1.2</w:t>
            </w:r>
          </w:p>
          <w:p w14:paraId="12F78A7E" w14:textId="3031C13C" w:rsidR="00C740FF" w:rsidRPr="00C740FF" w:rsidRDefault="00C740FF" w:rsidP="00A83D45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C740FF">
              <w:rPr>
                <w:b w:val="0"/>
                <w:bCs w:val="0"/>
                <w:sz w:val="24"/>
                <w:szCs w:val="24"/>
              </w:rPr>
              <w:t>Tampilan</w:t>
            </w:r>
            <w:proofErr w:type="spellEnd"/>
            <w:r w:rsidRPr="00C740F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A3C80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akan</w:t>
            </w:r>
            <w:proofErr w:type="spellEnd"/>
            <w:proofErr w:type="gramEnd"/>
            <w:r w:rsidR="0090095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menampilkan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pemesana</w:t>
            </w:r>
            <w:proofErr w:type="spellEnd"/>
            <w:r w:rsidR="0090095B">
              <w:rPr>
                <w:b w:val="0"/>
                <w:bCs w:val="0"/>
                <w:sz w:val="24"/>
                <w:szCs w:val="24"/>
              </w:rPr>
              <w:t xml:space="preserve"> yang di </w:t>
            </w:r>
            <w:proofErr w:type="spellStart"/>
            <w:r w:rsidR="0090095B">
              <w:rPr>
                <w:b w:val="0"/>
                <w:bCs w:val="0"/>
                <w:sz w:val="24"/>
                <w:szCs w:val="24"/>
              </w:rPr>
              <w:t>pesan</w:t>
            </w:r>
            <w:proofErr w:type="spellEnd"/>
          </w:p>
        </w:tc>
      </w:tr>
      <w:tr w:rsidR="00DA3C80" w14:paraId="6A12DEE9" w14:textId="77777777" w:rsidTr="00A83D45">
        <w:tc>
          <w:tcPr>
            <w:tcW w:w="4508" w:type="dxa"/>
          </w:tcPr>
          <w:p w14:paraId="5DA7FDD3" w14:textId="4415F968" w:rsidR="00C37506" w:rsidRDefault="00DA3C80" w:rsidP="00A83D45">
            <w:pPr>
              <w:pStyle w:val="Heading2"/>
              <w:rPr>
                <w:sz w:val="24"/>
                <w:szCs w:val="24"/>
              </w:rPr>
            </w:pPr>
            <w:r w:rsidRPr="00DA3C80">
              <w:rPr>
                <w:noProof/>
                <w:sz w:val="24"/>
                <w:szCs w:val="24"/>
              </w:rPr>
              <w:drawing>
                <wp:inline distT="0" distB="0" distL="0" distR="0" wp14:anchorId="1A0DE200" wp14:editId="7CEFE7D1">
                  <wp:extent cx="2656115" cy="2043437"/>
                  <wp:effectExtent l="0" t="0" r="0" b="0"/>
                  <wp:docPr id="1269013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0138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6" cy="2066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7BB082" w14:textId="77777777" w:rsidR="00C37506" w:rsidRDefault="00DA3C80" w:rsidP="00A83D45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Gambar 1.3</w:t>
            </w:r>
          </w:p>
          <w:p w14:paraId="10C17E31" w14:textId="398E0F1E" w:rsidR="00DA3C80" w:rsidRPr="00DA3C80" w:rsidRDefault="00DA3C80" w:rsidP="00A83D45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Tampilan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sudah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menampilkan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pesanan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tiket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473AFD9A" w14:textId="7BA5100B" w:rsidR="00A83D45" w:rsidRPr="007C50FC" w:rsidRDefault="0090095B" w:rsidP="00A83D45">
      <w:pPr>
        <w:pStyle w:val="Heading2"/>
        <w:ind w:left="720"/>
        <w:rPr>
          <w:b w:val="0"/>
          <w:bCs w:val="0"/>
          <w:sz w:val="24"/>
          <w:szCs w:val="24"/>
        </w:rPr>
      </w:pPr>
      <w:proofErr w:type="spellStart"/>
      <w:r w:rsidRPr="0090095B">
        <w:rPr>
          <w:b w:val="0"/>
          <w:bCs w:val="0"/>
          <w:sz w:val="24"/>
          <w:szCs w:val="24"/>
        </w:rPr>
        <w:t>Sketsa</w:t>
      </w:r>
      <w:proofErr w:type="spellEnd"/>
      <w:r w:rsidRPr="0090095B">
        <w:rPr>
          <w:b w:val="0"/>
          <w:bCs w:val="0"/>
          <w:sz w:val="24"/>
          <w:szCs w:val="24"/>
        </w:rPr>
        <w:t xml:space="preserve"> </w:t>
      </w:r>
      <w:proofErr w:type="gramStart"/>
      <w:r w:rsidRPr="0090095B">
        <w:rPr>
          <w:b w:val="0"/>
          <w:bCs w:val="0"/>
          <w:sz w:val="24"/>
          <w:szCs w:val="24"/>
        </w:rPr>
        <w:t>Desain</w:t>
      </w:r>
      <w:r>
        <w:rPr>
          <w:sz w:val="24"/>
          <w:szCs w:val="24"/>
        </w:rPr>
        <w:t xml:space="preserve">( </w:t>
      </w:r>
      <w:proofErr w:type="spellStart"/>
      <w:r w:rsidR="007C50FC" w:rsidRPr="007C50FC">
        <w:rPr>
          <w:b w:val="0"/>
          <w:bCs w:val="0"/>
          <w:sz w:val="24"/>
          <w:szCs w:val="24"/>
        </w:rPr>
        <w:t>secara</w:t>
      </w:r>
      <w:proofErr w:type="spellEnd"/>
      <w:proofErr w:type="gramEnd"/>
      <w:r w:rsidR="007C50FC" w:rsidRPr="007C50FC">
        <w:rPr>
          <w:b w:val="0"/>
          <w:bCs w:val="0"/>
          <w:sz w:val="24"/>
          <w:szCs w:val="24"/>
        </w:rPr>
        <w:t xml:space="preserve"> </w:t>
      </w:r>
      <w:r w:rsidR="007C50FC">
        <w:rPr>
          <w:b w:val="0"/>
          <w:bCs w:val="0"/>
          <w:sz w:val="24"/>
          <w:szCs w:val="24"/>
        </w:rPr>
        <w:t xml:space="preserve">visual </w:t>
      </w:r>
      <w:proofErr w:type="spellStart"/>
      <w:r w:rsidR="007C50FC">
        <w:rPr>
          <w:b w:val="0"/>
          <w:bCs w:val="0"/>
          <w:sz w:val="24"/>
          <w:szCs w:val="24"/>
        </w:rPr>
        <w:t>ini</w:t>
      </w:r>
      <w:proofErr w:type="spellEnd"/>
      <w:r w:rsidR="007C50FC">
        <w:rPr>
          <w:b w:val="0"/>
          <w:bCs w:val="0"/>
          <w:sz w:val="24"/>
          <w:szCs w:val="24"/>
        </w:rPr>
        <w:t xml:space="preserve"> </w:t>
      </w:r>
      <w:proofErr w:type="spellStart"/>
      <w:r w:rsidR="007C50FC">
        <w:rPr>
          <w:b w:val="0"/>
          <w:bCs w:val="0"/>
          <w:sz w:val="24"/>
          <w:szCs w:val="24"/>
        </w:rPr>
        <w:t>akan</w:t>
      </w:r>
      <w:proofErr w:type="spellEnd"/>
      <w:r w:rsidR="007C50FC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terlihat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kosong</w:t>
      </w:r>
      <w:proofErr w:type="spellEnd"/>
      <w:r w:rsidR="00B834AA">
        <w:rPr>
          <w:b w:val="0"/>
          <w:bCs w:val="0"/>
          <w:sz w:val="24"/>
          <w:szCs w:val="24"/>
        </w:rPr>
        <w:t xml:space="preserve">, </w:t>
      </w:r>
      <w:proofErr w:type="spellStart"/>
      <w:r w:rsidR="00B834AA">
        <w:rPr>
          <w:b w:val="0"/>
          <w:bCs w:val="0"/>
          <w:sz w:val="24"/>
          <w:szCs w:val="24"/>
        </w:rPr>
        <w:t>akan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tetapi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setelah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pemesanan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tiket</w:t>
      </w:r>
      <w:proofErr w:type="spellEnd"/>
      <w:r w:rsidR="00B834AA">
        <w:rPr>
          <w:b w:val="0"/>
          <w:bCs w:val="0"/>
          <w:sz w:val="24"/>
          <w:szCs w:val="24"/>
        </w:rPr>
        <w:t xml:space="preserve"> yang </w:t>
      </w:r>
      <w:proofErr w:type="spellStart"/>
      <w:r w:rsidR="00B834AA">
        <w:rPr>
          <w:b w:val="0"/>
          <w:bCs w:val="0"/>
          <w:sz w:val="24"/>
          <w:szCs w:val="24"/>
        </w:rPr>
        <w:t>inginkan,maka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akan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mengeluarkan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tiket</w:t>
      </w:r>
      <w:proofErr w:type="spellEnd"/>
      <w:r w:rsidR="00B834AA">
        <w:rPr>
          <w:b w:val="0"/>
          <w:bCs w:val="0"/>
          <w:sz w:val="24"/>
          <w:szCs w:val="24"/>
        </w:rPr>
        <w:t xml:space="preserve"> </w:t>
      </w:r>
      <w:proofErr w:type="spellStart"/>
      <w:r w:rsidR="00B834AA">
        <w:rPr>
          <w:b w:val="0"/>
          <w:bCs w:val="0"/>
          <w:sz w:val="24"/>
          <w:szCs w:val="24"/>
        </w:rPr>
        <w:t>pemesanan</w:t>
      </w:r>
      <w:proofErr w:type="spellEnd"/>
      <w:r w:rsidR="00B834AA">
        <w:rPr>
          <w:b w:val="0"/>
          <w:bCs w:val="0"/>
          <w:sz w:val="24"/>
          <w:szCs w:val="24"/>
        </w:rPr>
        <w:t>)</w:t>
      </w:r>
    </w:p>
    <w:p w14:paraId="6CB37C02" w14:textId="77777777" w:rsidR="00A83D45" w:rsidRPr="00A83D45" w:rsidRDefault="00A83D45" w:rsidP="007D7C62">
      <w:pPr>
        <w:pStyle w:val="Heading2"/>
        <w:rPr>
          <w:sz w:val="24"/>
          <w:szCs w:val="24"/>
        </w:rPr>
      </w:pPr>
    </w:p>
    <w:p w14:paraId="489D63D1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192AE2EF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38A7C3B7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451E77DC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5430DFC9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6CEC1DF3" w14:textId="5311DB36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4ACB90BE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0DF3F04C" w14:textId="1811836E" w:rsidR="00BE620C" w:rsidRPr="00E62E8A" w:rsidRDefault="00B834AA" w:rsidP="00E62E8A">
      <w:pPr>
        <w:pStyle w:val="Heading2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Hasil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55A4FEBC" w14:textId="65B993DA" w:rsidR="00DB688D" w:rsidRDefault="00B834AA" w:rsidP="007D7C62">
      <w:pPr>
        <w:pStyle w:val="Heading2"/>
        <w:rPr>
          <w:sz w:val="24"/>
          <w:szCs w:val="24"/>
        </w:rPr>
      </w:pPr>
      <w:r w:rsidRPr="00DB688D">
        <w:rPr>
          <w:sz w:val="24"/>
          <w:szCs w:val="24"/>
        </w:rPr>
        <w:t xml:space="preserve">        </w:t>
      </w:r>
      <w:proofErr w:type="gramStart"/>
      <w:r w:rsidRPr="00DB688D">
        <w:rPr>
          <w:sz w:val="24"/>
          <w:szCs w:val="24"/>
        </w:rPr>
        <w:t>A .</w:t>
      </w:r>
      <w:proofErr w:type="gramEnd"/>
      <w:r w:rsidRPr="00DB688D">
        <w:rPr>
          <w:sz w:val="24"/>
          <w:szCs w:val="24"/>
        </w:rPr>
        <w:t xml:space="preserve"> </w:t>
      </w:r>
      <w:r w:rsidR="00DB688D">
        <w:rPr>
          <w:sz w:val="24"/>
          <w:szCs w:val="24"/>
        </w:rPr>
        <w:t>K</w:t>
      </w:r>
      <w:r w:rsidRPr="00DB688D">
        <w:rPr>
          <w:sz w:val="24"/>
          <w:szCs w:val="24"/>
        </w:rPr>
        <w:t xml:space="preserve">ode </w:t>
      </w:r>
      <w:r w:rsidR="00DB688D">
        <w:rPr>
          <w:sz w:val="24"/>
          <w:szCs w:val="24"/>
        </w:rPr>
        <w:t>P</w:t>
      </w:r>
      <w:r w:rsidRPr="00DB688D">
        <w:rPr>
          <w:sz w:val="24"/>
          <w:szCs w:val="24"/>
        </w:rPr>
        <w:t>rogra</w:t>
      </w:r>
      <w:r w:rsidR="00DB688D">
        <w:rPr>
          <w:sz w:val="24"/>
          <w:szCs w:val="24"/>
        </w:rPr>
        <w:t>m</w:t>
      </w:r>
    </w:p>
    <w:p w14:paraId="69F06AF0" w14:textId="4E4AA9EA" w:rsidR="00DB688D" w:rsidRPr="00DB688D" w:rsidRDefault="00DB688D" w:rsidP="00DB688D">
      <w:pPr>
        <w:pStyle w:val="Heading2"/>
        <w:ind w:left="720"/>
        <w:jc w:val="both"/>
        <w:rPr>
          <w:b w:val="0"/>
          <w:bCs w:val="0"/>
          <w:sz w:val="24"/>
          <w:szCs w:val="24"/>
        </w:rPr>
      </w:pPr>
      <w:r w:rsidRPr="00DB688D">
        <w:rPr>
          <w:b w:val="0"/>
          <w:bCs w:val="0"/>
          <w:sz w:val="24"/>
          <w:szCs w:val="24"/>
        </w:rPr>
        <w:t xml:space="preserve">             </w:t>
      </w:r>
      <w:proofErr w:type="spellStart"/>
      <w:r w:rsidRPr="00DB688D">
        <w:rPr>
          <w:b w:val="0"/>
          <w:bCs w:val="0"/>
          <w:sz w:val="24"/>
          <w:szCs w:val="24"/>
        </w:rPr>
        <w:t>Berikut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adalah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sebuah</w:t>
      </w:r>
      <w:proofErr w:type="spellEnd"/>
      <w:r w:rsidRPr="00DB688D">
        <w:rPr>
          <w:b w:val="0"/>
          <w:bCs w:val="0"/>
          <w:sz w:val="24"/>
          <w:szCs w:val="24"/>
        </w:rPr>
        <w:t xml:space="preserve"> program </w:t>
      </w:r>
      <w:proofErr w:type="spellStart"/>
      <w:r w:rsidRPr="00DB688D">
        <w:rPr>
          <w:b w:val="0"/>
          <w:bCs w:val="0"/>
          <w:sz w:val="24"/>
          <w:szCs w:val="24"/>
        </w:rPr>
        <w:t>dalam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bahasa</w:t>
      </w:r>
      <w:proofErr w:type="spellEnd"/>
      <w:r w:rsidRPr="00DB688D">
        <w:rPr>
          <w:b w:val="0"/>
          <w:bCs w:val="0"/>
          <w:sz w:val="24"/>
          <w:szCs w:val="24"/>
        </w:rPr>
        <w:t xml:space="preserve"> assembly </w:t>
      </w:r>
      <w:proofErr w:type="spellStart"/>
      <w:r w:rsidRPr="00DB688D">
        <w:rPr>
          <w:b w:val="0"/>
          <w:bCs w:val="0"/>
          <w:sz w:val="24"/>
          <w:szCs w:val="24"/>
        </w:rPr>
        <w:t>untuk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sistem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pemesanan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tiket</w:t>
      </w:r>
      <w:proofErr w:type="spellEnd"/>
      <w:r w:rsidRPr="00DB688D">
        <w:rPr>
          <w:b w:val="0"/>
          <w:bCs w:val="0"/>
          <w:sz w:val="24"/>
          <w:szCs w:val="24"/>
        </w:rPr>
        <w:t xml:space="preserve"> bus </w:t>
      </w:r>
      <w:proofErr w:type="spellStart"/>
      <w:r w:rsidRPr="00DB688D">
        <w:rPr>
          <w:b w:val="0"/>
          <w:bCs w:val="0"/>
          <w:sz w:val="24"/>
          <w:szCs w:val="24"/>
        </w:rPr>
        <w:t>menggunakan</w:t>
      </w:r>
      <w:proofErr w:type="spellEnd"/>
      <w:r w:rsidRPr="00DB688D">
        <w:rPr>
          <w:b w:val="0"/>
          <w:bCs w:val="0"/>
          <w:sz w:val="24"/>
          <w:szCs w:val="24"/>
        </w:rPr>
        <w:t xml:space="preserve"> interrupt DOS. Program </w:t>
      </w:r>
      <w:proofErr w:type="spellStart"/>
      <w:r w:rsidRPr="00DB688D">
        <w:rPr>
          <w:b w:val="0"/>
          <w:bCs w:val="0"/>
          <w:sz w:val="24"/>
          <w:szCs w:val="24"/>
        </w:rPr>
        <w:t>ini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meminta</w:t>
      </w:r>
      <w:proofErr w:type="spellEnd"/>
      <w:r w:rsidRPr="00DB688D">
        <w:rPr>
          <w:b w:val="0"/>
          <w:bCs w:val="0"/>
          <w:sz w:val="24"/>
          <w:szCs w:val="24"/>
        </w:rPr>
        <w:t xml:space="preserve"> input </w:t>
      </w:r>
      <w:proofErr w:type="spellStart"/>
      <w:r w:rsidRPr="00DB688D">
        <w:rPr>
          <w:b w:val="0"/>
          <w:bCs w:val="0"/>
          <w:sz w:val="24"/>
          <w:szCs w:val="24"/>
        </w:rPr>
        <w:t>dari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pengguna</w:t>
      </w:r>
      <w:proofErr w:type="spellEnd"/>
      <w:r w:rsidRPr="00DB688D">
        <w:rPr>
          <w:b w:val="0"/>
          <w:bCs w:val="0"/>
          <w:sz w:val="24"/>
          <w:szCs w:val="24"/>
        </w:rPr>
        <w:t xml:space="preserve">, </w:t>
      </w:r>
      <w:proofErr w:type="spellStart"/>
      <w:r w:rsidRPr="00DB688D">
        <w:rPr>
          <w:b w:val="0"/>
          <w:bCs w:val="0"/>
          <w:sz w:val="24"/>
          <w:szCs w:val="24"/>
        </w:rPr>
        <w:t>menyimpannya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dalam</w:t>
      </w:r>
      <w:proofErr w:type="spellEnd"/>
      <w:r w:rsidRPr="00DB688D">
        <w:rPr>
          <w:b w:val="0"/>
          <w:bCs w:val="0"/>
          <w:sz w:val="24"/>
          <w:szCs w:val="24"/>
        </w:rPr>
        <w:t xml:space="preserve"> buffer, dan </w:t>
      </w:r>
      <w:proofErr w:type="spellStart"/>
      <w:r w:rsidRPr="00DB688D">
        <w:rPr>
          <w:b w:val="0"/>
          <w:bCs w:val="0"/>
          <w:sz w:val="24"/>
          <w:szCs w:val="24"/>
        </w:rPr>
        <w:t>kemudian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menampilkan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ringkasan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pemesanan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tiket</w:t>
      </w:r>
      <w:proofErr w:type="spellEnd"/>
      <w:r w:rsidRPr="00DB688D">
        <w:rPr>
          <w:b w:val="0"/>
          <w:bCs w:val="0"/>
          <w:sz w:val="24"/>
          <w:szCs w:val="24"/>
        </w:rPr>
        <w:t xml:space="preserve">. </w:t>
      </w:r>
      <w:proofErr w:type="spellStart"/>
      <w:r w:rsidRPr="00DB688D">
        <w:rPr>
          <w:b w:val="0"/>
          <w:bCs w:val="0"/>
          <w:sz w:val="24"/>
          <w:szCs w:val="24"/>
        </w:rPr>
        <w:t>Berikut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adalah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penjelasan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rinci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tentang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setiap</w:t>
      </w:r>
      <w:proofErr w:type="spellEnd"/>
      <w:r w:rsidRPr="00DB688D">
        <w:rPr>
          <w:b w:val="0"/>
          <w:bCs w:val="0"/>
          <w:sz w:val="24"/>
          <w:szCs w:val="24"/>
        </w:rPr>
        <w:t xml:space="preserve"> </w:t>
      </w:r>
      <w:proofErr w:type="spellStart"/>
      <w:r w:rsidRPr="00DB688D">
        <w:rPr>
          <w:b w:val="0"/>
          <w:bCs w:val="0"/>
          <w:sz w:val="24"/>
          <w:szCs w:val="24"/>
        </w:rPr>
        <w:t>bagian</w:t>
      </w:r>
      <w:proofErr w:type="spellEnd"/>
      <w:r w:rsidRPr="00DB688D">
        <w:rPr>
          <w:b w:val="0"/>
          <w:bCs w:val="0"/>
          <w:sz w:val="24"/>
          <w:szCs w:val="24"/>
        </w:rPr>
        <w:t xml:space="preserve">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</w:tblGrid>
      <w:tr w:rsidR="00E62E8A" w14:paraId="4EB3D24A" w14:textId="77777777" w:rsidTr="00E62E8A">
        <w:trPr>
          <w:trHeight w:val="7835"/>
        </w:trPr>
        <w:tc>
          <w:tcPr>
            <w:tcW w:w="5098" w:type="dxa"/>
          </w:tcPr>
          <w:p w14:paraId="77D4F06E" w14:textId="7A0FD6FB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color w:val="7030A0"/>
                <w:sz w:val="24"/>
                <w:szCs w:val="24"/>
              </w:rPr>
              <w:lastRenderedPageBreak/>
              <w:t xml:space="preserve">ORG </w:t>
            </w:r>
            <w:r w:rsidRPr="00FF092D">
              <w:rPr>
                <w:sz w:val="24"/>
                <w:szCs w:val="24"/>
              </w:rPr>
              <w:t>100</w:t>
            </w:r>
            <w:proofErr w:type="gramStart"/>
            <w:r w:rsidRPr="00FF092D">
              <w:rPr>
                <w:sz w:val="24"/>
                <w:szCs w:val="24"/>
              </w:rPr>
              <w:t>h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Memulai</w:t>
            </w:r>
            <w:proofErr w:type="spellEnd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 program pada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alamat</w:t>
            </w:r>
            <w:proofErr w:type="spellEnd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 100h</w:t>
            </w:r>
          </w:p>
          <w:p w14:paraId="3F189DBD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;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Menampilkan</w:t>
            </w:r>
            <w:proofErr w:type="spellEnd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 menu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pemesanan</w:t>
            </w:r>
            <w:proofErr w:type="spellEnd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tiket</w:t>
            </w:r>
            <w:proofErr w:type="spellEnd"/>
          </w:p>
          <w:p w14:paraId="2E6841F0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>MENU:</w:t>
            </w:r>
          </w:p>
          <w:p w14:paraId="70B66BB3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7030A0"/>
                <w:sz w:val="24"/>
                <w:szCs w:val="24"/>
              </w:rPr>
              <w:t>OFFSET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MENU_TEXT</w:t>
            </w:r>
          </w:p>
          <w:p w14:paraId="214EB83A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Pr="00FF092D">
              <w:rPr>
                <w:sz w:val="24"/>
                <w:szCs w:val="24"/>
              </w:rPr>
              <w:t>09h</w:t>
            </w:r>
          </w:p>
          <w:p w14:paraId="2D3D0353" w14:textId="7B203316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INT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21h</w:t>
            </w:r>
          </w:p>
          <w:p w14:paraId="18B548DE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; Input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nama</w:t>
            </w:r>
            <w:proofErr w:type="spellEnd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penumpang</w:t>
            </w:r>
            <w:proofErr w:type="spellEnd"/>
          </w:p>
          <w:p w14:paraId="7DB92B96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7030A0"/>
                <w:sz w:val="24"/>
                <w:szCs w:val="24"/>
              </w:rPr>
              <w:t xml:space="preserve">OFFSET </w:t>
            </w:r>
            <w:r w:rsidRPr="00FF092D">
              <w:rPr>
                <w:sz w:val="24"/>
                <w:szCs w:val="24"/>
              </w:rPr>
              <w:t>NAME_PROMPT</w:t>
            </w:r>
          </w:p>
          <w:p w14:paraId="43CA0983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09h</w:t>
            </w:r>
          </w:p>
          <w:p w14:paraId="38DBAF59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 xml:space="preserve">    INT </w:t>
            </w:r>
            <w:r w:rsidRPr="00FF092D">
              <w:rPr>
                <w:sz w:val="24"/>
                <w:szCs w:val="24"/>
              </w:rPr>
              <w:t>21h</w:t>
            </w:r>
          </w:p>
          <w:p w14:paraId="5EE2AB1E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38CB8A2C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0</w:t>
            </w:r>
            <w:proofErr w:type="gramStart"/>
            <w:r w:rsidRPr="00FF092D">
              <w:rPr>
                <w:sz w:val="24"/>
                <w:szCs w:val="24"/>
              </w:rPr>
              <w:t>Ah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;</w:t>
            </w:r>
            <w:proofErr w:type="gramEnd"/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00B050"/>
                <w:sz w:val="24"/>
                <w:szCs w:val="24"/>
              </w:rPr>
              <w:t>Input string</w:t>
            </w:r>
          </w:p>
          <w:p w14:paraId="73807F84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E62E8A">
              <w:rPr>
                <w:b w:val="0"/>
                <w:bCs w:val="0"/>
                <w:color w:val="7030A0"/>
                <w:sz w:val="24"/>
                <w:szCs w:val="24"/>
              </w:rPr>
              <w:t>OFFSET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NAME_BUFFER</w:t>
            </w:r>
          </w:p>
          <w:p w14:paraId="23A8DA60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color w:val="0070C0"/>
                <w:sz w:val="24"/>
                <w:szCs w:val="24"/>
              </w:rPr>
              <w:t xml:space="preserve">    INT </w:t>
            </w:r>
            <w:r w:rsidRPr="00FF092D">
              <w:rPr>
                <w:sz w:val="24"/>
                <w:szCs w:val="24"/>
              </w:rPr>
              <w:t>21h</w:t>
            </w:r>
          </w:p>
          <w:p w14:paraId="1FCE4C40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484FEFA4" w14:textId="77777777" w:rsidR="00E62E8A" w:rsidRPr="008858D7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; Input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tujuan</w:t>
            </w:r>
            <w:proofErr w:type="spellEnd"/>
          </w:p>
          <w:p w14:paraId="3DA94FDA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7030A0"/>
                <w:sz w:val="24"/>
                <w:szCs w:val="24"/>
              </w:rPr>
              <w:t>OFFSET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DEST_PROMPT</w:t>
            </w:r>
          </w:p>
          <w:p w14:paraId="23693FE7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FF092D">
              <w:rPr>
                <w:sz w:val="24"/>
                <w:szCs w:val="24"/>
              </w:rPr>
              <w:t>, 09h</w:t>
            </w:r>
          </w:p>
          <w:p w14:paraId="17C5555D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 xml:space="preserve">    INT </w:t>
            </w:r>
            <w:r w:rsidRPr="00FF092D">
              <w:rPr>
                <w:sz w:val="24"/>
                <w:szCs w:val="24"/>
              </w:rPr>
              <w:t>21h</w:t>
            </w:r>
          </w:p>
          <w:p w14:paraId="08689F77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30BA4111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0</w:t>
            </w:r>
            <w:proofErr w:type="gramStart"/>
            <w:r w:rsidRPr="00FF092D">
              <w:rPr>
                <w:sz w:val="24"/>
                <w:szCs w:val="24"/>
              </w:rPr>
              <w:t>Ah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sz w:val="24"/>
                <w:szCs w:val="24"/>
              </w:rPr>
              <w:t>;</w:t>
            </w:r>
            <w:proofErr w:type="gramEnd"/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Input string</w:t>
            </w:r>
          </w:p>
          <w:p w14:paraId="745F02CA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7030A0"/>
                <w:sz w:val="24"/>
                <w:szCs w:val="24"/>
              </w:rPr>
              <w:t>OFFSET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DEST_BUFFER</w:t>
            </w:r>
          </w:p>
          <w:p w14:paraId="7BFAE282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 xml:space="preserve">    INT </w:t>
            </w:r>
            <w:r w:rsidRPr="00FF092D">
              <w:rPr>
                <w:sz w:val="24"/>
                <w:szCs w:val="24"/>
              </w:rPr>
              <w:t>21h</w:t>
            </w:r>
          </w:p>
          <w:p w14:paraId="62D0A16A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78CD5A03" w14:textId="77777777" w:rsidR="00E62E8A" w:rsidRPr="008858D7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; Input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jumlah</w:t>
            </w:r>
            <w:proofErr w:type="spell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tiket</w:t>
            </w:r>
            <w:proofErr w:type="spellEnd"/>
          </w:p>
          <w:p w14:paraId="7903249D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lastRenderedPageBreak/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7030A0"/>
                <w:sz w:val="24"/>
                <w:szCs w:val="24"/>
              </w:rPr>
              <w:t>OFFSET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TICKETS_PROMPT</w:t>
            </w:r>
          </w:p>
          <w:p w14:paraId="08A0A13C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 xml:space="preserve">MOV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09h</w:t>
            </w:r>
          </w:p>
          <w:p w14:paraId="28116FE5" w14:textId="724B3739" w:rsid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INT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21h</w:t>
            </w:r>
          </w:p>
          <w:p w14:paraId="6E5C791A" w14:textId="77777777" w:rsidR="008858D7" w:rsidRPr="00E62E8A" w:rsidRDefault="008858D7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3FFE65E7" w14:textId="0DCC50FA" w:rsidR="00E62E8A" w:rsidRPr="008858D7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8858D7">
              <w:rPr>
                <w:sz w:val="24"/>
                <w:szCs w:val="24"/>
              </w:rPr>
              <w:t>, 01</w:t>
            </w:r>
            <w:proofErr w:type="gramStart"/>
            <w:r w:rsidRPr="008858D7">
              <w:rPr>
                <w:sz w:val="24"/>
                <w:szCs w:val="24"/>
              </w:rPr>
              <w:t>h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r w:rsidR="008858D7"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Input </w:t>
            </w:r>
            <w:proofErr w:type="spellStart"/>
            <w:r w:rsidR="008858D7" w:rsidRPr="008858D7">
              <w:rPr>
                <w:b w:val="0"/>
                <w:bCs w:val="0"/>
                <w:color w:val="00B050"/>
                <w:sz w:val="24"/>
                <w:szCs w:val="24"/>
              </w:rPr>
              <w:t>karakter</w:t>
            </w:r>
            <w:proofErr w:type="spellEnd"/>
            <w:r w:rsidR="008858D7"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8858D7" w:rsidRPr="008858D7">
              <w:rPr>
                <w:b w:val="0"/>
                <w:bCs w:val="0"/>
                <w:color w:val="00B050"/>
                <w:sz w:val="24"/>
                <w:szCs w:val="24"/>
              </w:rPr>
              <w:t>jumlah</w:t>
            </w:r>
            <w:proofErr w:type="spellEnd"/>
            <w:r w:rsidR="008858D7"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="008858D7" w:rsidRPr="008858D7">
              <w:rPr>
                <w:b w:val="0"/>
                <w:bCs w:val="0"/>
                <w:color w:val="00B050"/>
                <w:sz w:val="24"/>
                <w:szCs w:val="24"/>
              </w:rPr>
              <w:t>tiket</w:t>
            </w:r>
            <w:proofErr w:type="spellEnd"/>
          </w:p>
          <w:p w14:paraId="1D983439" w14:textId="77777777" w:rsidR="00E62E8A" w:rsidRPr="008858D7" w:rsidRDefault="00E62E8A" w:rsidP="00E62E8A">
            <w:pPr>
              <w:pStyle w:val="Heading2"/>
              <w:rPr>
                <w:color w:val="002060"/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 xml:space="preserve">    INT </w:t>
            </w:r>
            <w:r w:rsidRPr="008858D7">
              <w:rPr>
                <w:color w:val="002060"/>
                <w:sz w:val="24"/>
                <w:szCs w:val="24"/>
              </w:rPr>
              <w:t>21h</w:t>
            </w:r>
          </w:p>
          <w:p w14:paraId="7318385C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SUB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AL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7030A0"/>
                <w:sz w:val="24"/>
                <w:szCs w:val="24"/>
              </w:rPr>
              <w:t>'0</w:t>
            </w:r>
            <w:proofErr w:type="gramStart"/>
            <w:r w:rsidRPr="008858D7">
              <w:rPr>
                <w:b w:val="0"/>
                <w:bCs w:val="0"/>
                <w:color w:val="7030A0"/>
                <w:sz w:val="24"/>
                <w:szCs w:val="24"/>
              </w:rPr>
              <w:t xml:space="preserve">' </w:t>
            </w:r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Mengonversi</w:t>
            </w:r>
            <w:proofErr w:type="spell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karakter</w:t>
            </w:r>
            <w:proofErr w:type="spell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ke</w:t>
            </w:r>
            <w:proofErr w:type="spell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angka</w:t>
            </w:r>
            <w:proofErr w:type="spellEnd"/>
          </w:p>
          <w:p w14:paraId="03371078" w14:textId="77777777" w:rsidR="00E62E8A" w:rsidRPr="008858D7" w:rsidRDefault="00E62E8A" w:rsidP="00E62E8A">
            <w:pPr>
              <w:pStyle w:val="Heading2"/>
              <w:rPr>
                <w:b w:val="0"/>
                <w:bCs w:val="0"/>
                <w:color w:val="C0000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sz w:val="24"/>
                <w:szCs w:val="24"/>
              </w:rPr>
              <w:t>NUM_TICKETS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AL</w:t>
            </w:r>
          </w:p>
          <w:p w14:paraId="727F868F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215A1A48" w14:textId="77777777" w:rsidR="00E62E8A" w:rsidRPr="008858D7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;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Menampilkan</w:t>
            </w:r>
            <w:proofErr w:type="spellEnd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8858D7">
              <w:rPr>
                <w:b w:val="0"/>
                <w:bCs w:val="0"/>
                <w:color w:val="00B050"/>
                <w:sz w:val="24"/>
                <w:szCs w:val="24"/>
              </w:rPr>
              <w:t>ringkasan</w:t>
            </w:r>
            <w:proofErr w:type="spellEnd"/>
          </w:p>
          <w:p w14:paraId="18AF1027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6407E1">
              <w:rPr>
                <w:color w:val="7030A0"/>
                <w:sz w:val="24"/>
                <w:szCs w:val="24"/>
              </w:rPr>
              <w:t>,</w:t>
            </w:r>
            <w:r w:rsidRPr="008858D7">
              <w:rPr>
                <w:b w:val="0"/>
                <w:bCs w:val="0"/>
                <w:color w:val="7030A0"/>
                <w:sz w:val="24"/>
                <w:szCs w:val="24"/>
              </w:rPr>
              <w:t xml:space="preserve"> OFFSET </w:t>
            </w:r>
            <w:r w:rsidRPr="008858D7">
              <w:rPr>
                <w:sz w:val="24"/>
                <w:szCs w:val="24"/>
              </w:rPr>
              <w:t>SUMMARY_TEXT</w:t>
            </w:r>
          </w:p>
          <w:p w14:paraId="0F0B7366" w14:textId="77777777" w:rsidR="00E62E8A" w:rsidRPr="008858D7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 xml:space="preserve">MOV </w:t>
            </w:r>
            <w:r w:rsidRPr="008858D7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8858D7">
              <w:rPr>
                <w:sz w:val="24"/>
                <w:szCs w:val="24"/>
              </w:rPr>
              <w:t>, 09h</w:t>
            </w:r>
          </w:p>
          <w:p w14:paraId="4556D19E" w14:textId="77777777" w:rsidR="00E62E8A" w:rsidRPr="008858D7" w:rsidRDefault="00E62E8A" w:rsidP="00E62E8A">
            <w:pPr>
              <w:pStyle w:val="Heading2"/>
              <w:rPr>
                <w:sz w:val="24"/>
                <w:szCs w:val="24"/>
              </w:rPr>
            </w:pPr>
            <w:r w:rsidRPr="008858D7">
              <w:rPr>
                <w:b w:val="0"/>
                <w:bCs w:val="0"/>
                <w:color w:val="0070C0"/>
                <w:sz w:val="24"/>
                <w:szCs w:val="24"/>
              </w:rPr>
              <w:t xml:space="preserve">    INT </w:t>
            </w:r>
            <w:r w:rsidRPr="008858D7">
              <w:rPr>
                <w:sz w:val="24"/>
                <w:szCs w:val="24"/>
              </w:rPr>
              <w:t>21h</w:t>
            </w:r>
          </w:p>
          <w:p w14:paraId="2EB471C4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5B7D3E19" w14:textId="77777777" w:rsidR="00E62E8A" w:rsidRPr="00FF092D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FF092D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7030A0"/>
                <w:sz w:val="24"/>
                <w:szCs w:val="24"/>
              </w:rPr>
              <w:t xml:space="preserve">OFFSET </w:t>
            </w:r>
            <w:r w:rsidRPr="00FF092D">
              <w:rPr>
                <w:sz w:val="24"/>
                <w:szCs w:val="24"/>
              </w:rPr>
              <w:t>NAME_BUFFER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+</w:t>
            </w:r>
            <w:proofErr w:type="gramStart"/>
            <w:r w:rsidRPr="00E62E8A">
              <w:rPr>
                <w:b w:val="0"/>
                <w:bCs w:val="0"/>
                <w:sz w:val="24"/>
                <w:szCs w:val="24"/>
              </w:rPr>
              <w:t xml:space="preserve">2 </w:t>
            </w:r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Menampilkan</w:t>
            </w:r>
            <w:proofErr w:type="spellEnd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nama</w:t>
            </w:r>
            <w:proofErr w:type="spellEnd"/>
          </w:p>
          <w:p w14:paraId="6EC43360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FF092D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09h</w:t>
            </w:r>
          </w:p>
          <w:p w14:paraId="77F3D219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INT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21h</w:t>
            </w:r>
          </w:p>
          <w:p w14:paraId="5FCFFC65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49129D83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DX,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7030A0"/>
                <w:sz w:val="24"/>
                <w:szCs w:val="24"/>
              </w:rPr>
              <w:t>OFFSET</w:t>
            </w:r>
            <w:r w:rsidRPr="00FF092D">
              <w:rPr>
                <w:sz w:val="24"/>
                <w:szCs w:val="24"/>
              </w:rPr>
              <w:t xml:space="preserve"> DEST_TEXT</w:t>
            </w:r>
          </w:p>
          <w:p w14:paraId="6A3176DD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color w:val="C00000"/>
                <w:sz w:val="24"/>
                <w:szCs w:val="24"/>
              </w:rPr>
              <w:t>AH</w:t>
            </w:r>
            <w:r w:rsidRPr="00FF092D">
              <w:rPr>
                <w:sz w:val="24"/>
                <w:szCs w:val="24"/>
              </w:rPr>
              <w:t>, 09h</w:t>
            </w:r>
          </w:p>
          <w:p w14:paraId="06A9F90B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color w:val="0070C0"/>
                <w:sz w:val="24"/>
                <w:szCs w:val="24"/>
              </w:rPr>
              <w:t>INT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sz w:val="24"/>
                <w:szCs w:val="24"/>
              </w:rPr>
              <w:t>21h</w:t>
            </w:r>
          </w:p>
          <w:p w14:paraId="41C3DF08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12500D0D" w14:textId="77777777" w:rsidR="00E62E8A" w:rsidRPr="00FF092D" w:rsidRDefault="00E62E8A" w:rsidP="00E62E8A">
            <w:pPr>
              <w:pStyle w:val="Heading2"/>
              <w:rPr>
                <w:b w:val="0"/>
                <w:bCs w:val="0"/>
                <w:color w:val="00B05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DX</w:t>
            </w:r>
            <w:r w:rsidRPr="00FF092D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7030A0"/>
                <w:sz w:val="24"/>
                <w:szCs w:val="24"/>
              </w:rPr>
              <w:t xml:space="preserve">OFFSET </w:t>
            </w:r>
            <w:r w:rsidRPr="00FF092D">
              <w:rPr>
                <w:sz w:val="24"/>
                <w:szCs w:val="24"/>
              </w:rPr>
              <w:t>DEST_BUFFER</w:t>
            </w: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>+</w:t>
            </w:r>
            <w:proofErr w:type="gramStart"/>
            <w:r w:rsidRPr="00FF092D">
              <w:rPr>
                <w:sz w:val="24"/>
                <w:szCs w:val="24"/>
              </w:rPr>
              <w:t>2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Menampilkan</w:t>
            </w:r>
            <w:proofErr w:type="spellEnd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tujuan</w:t>
            </w:r>
            <w:proofErr w:type="spellEnd"/>
          </w:p>
          <w:p w14:paraId="241168B7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t xml:space="preserve">    MOV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FF092D">
              <w:rPr>
                <w:sz w:val="24"/>
                <w:szCs w:val="24"/>
              </w:rPr>
              <w:t>, 09h</w:t>
            </w:r>
          </w:p>
          <w:p w14:paraId="4AEB08C6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FF092D">
              <w:rPr>
                <w:b w:val="0"/>
                <w:bCs w:val="0"/>
                <w:color w:val="0070C0"/>
                <w:sz w:val="24"/>
                <w:szCs w:val="24"/>
              </w:rPr>
              <w:lastRenderedPageBreak/>
              <w:t xml:space="preserve">    INT </w:t>
            </w:r>
            <w:r w:rsidRPr="00FF092D">
              <w:rPr>
                <w:sz w:val="24"/>
                <w:szCs w:val="24"/>
              </w:rPr>
              <w:t>21h</w:t>
            </w:r>
          </w:p>
          <w:p w14:paraId="35BC7B08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1AC8B95A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</w:t>
            </w: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 xml:space="preserve"> MOV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 xml:space="preserve"> DX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>OFFSET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TICKET_COUNT_TEXT</w:t>
            </w:r>
          </w:p>
          <w:p w14:paraId="217B6433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 xml:space="preserve">MOV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 09h</w:t>
            </w:r>
          </w:p>
          <w:p w14:paraId="15BFBC57" w14:textId="77777777" w:rsidR="00E62E8A" w:rsidRPr="006407E1" w:rsidRDefault="00E62E8A" w:rsidP="00E62E8A">
            <w:pPr>
              <w:pStyle w:val="Heading2"/>
              <w:rPr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>INT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sz w:val="24"/>
                <w:szCs w:val="24"/>
              </w:rPr>
              <w:t>21h</w:t>
            </w:r>
          </w:p>
          <w:p w14:paraId="77A917D7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2D0482D3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 xml:space="preserve">    MOV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AL</w:t>
            </w:r>
            <w:r w:rsidRPr="006407E1">
              <w:rPr>
                <w:sz w:val="24"/>
                <w:szCs w:val="24"/>
              </w:rPr>
              <w:t>, NUM_TICKETS</w:t>
            </w:r>
          </w:p>
          <w:p w14:paraId="211BABE6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>ADD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AL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b w:val="0"/>
                <w:bCs w:val="0"/>
                <w:color w:val="7030A0"/>
                <w:sz w:val="24"/>
                <w:szCs w:val="24"/>
              </w:rPr>
              <w:t>'0</w:t>
            </w:r>
            <w:proofErr w:type="gramStart"/>
            <w:r w:rsidRPr="006407E1">
              <w:rPr>
                <w:b w:val="0"/>
                <w:bCs w:val="0"/>
                <w:color w:val="7030A0"/>
                <w:sz w:val="24"/>
                <w:szCs w:val="24"/>
              </w:rPr>
              <w:t xml:space="preserve">' </w:t>
            </w:r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>Konversi</w:t>
            </w:r>
            <w:proofErr w:type="spellEnd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>angka</w:t>
            </w:r>
            <w:proofErr w:type="spellEnd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>ke</w:t>
            </w:r>
            <w:proofErr w:type="spellEnd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6407E1">
              <w:rPr>
                <w:b w:val="0"/>
                <w:bCs w:val="0"/>
                <w:color w:val="00B050"/>
                <w:sz w:val="24"/>
                <w:szCs w:val="24"/>
              </w:rPr>
              <w:t>karakter</w:t>
            </w:r>
            <w:proofErr w:type="spellEnd"/>
          </w:p>
          <w:p w14:paraId="3D9E68D4" w14:textId="77777777" w:rsidR="00E62E8A" w:rsidRPr="006407E1" w:rsidRDefault="00E62E8A" w:rsidP="00E62E8A">
            <w:pPr>
              <w:pStyle w:val="Heading2"/>
              <w:rPr>
                <w:b w:val="0"/>
                <w:bCs w:val="0"/>
                <w:color w:val="C0000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>MOV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DL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b w:val="0"/>
                <w:bCs w:val="0"/>
                <w:color w:val="C00000"/>
                <w:sz w:val="24"/>
                <w:szCs w:val="24"/>
              </w:rPr>
              <w:t>AL</w:t>
            </w:r>
          </w:p>
          <w:p w14:paraId="0128516E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6407E1">
              <w:rPr>
                <w:b w:val="0"/>
                <w:bCs w:val="0"/>
                <w:color w:val="0070C0"/>
                <w:sz w:val="24"/>
                <w:szCs w:val="24"/>
              </w:rPr>
              <w:t xml:space="preserve">    MOV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sz w:val="24"/>
                <w:szCs w:val="24"/>
              </w:rPr>
              <w:t>02h</w:t>
            </w:r>
          </w:p>
          <w:p w14:paraId="02C89639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6407E1">
              <w:rPr>
                <w:color w:val="0070C0"/>
                <w:sz w:val="24"/>
                <w:szCs w:val="24"/>
              </w:rPr>
              <w:t>INT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6407E1">
              <w:rPr>
                <w:sz w:val="24"/>
                <w:szCs w:val="24"/>
              </w:rPr>
              <w:t>21h</w:t>
            </w:r>
          </w:p>
          <w:p w14:paraId="6437B118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4791C763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MOV </w:t>
            </w:r>
            <w:r w:rsidRPr="00FF092D">
              <w:rPr>
                <w:b w:val="0"/>
                <w:bCs w:val="0"/>
                <w:color w:val="C00000"/>
                <w:sz w:val="24"/>
                <w:szCs w:val="24"/>
              </w:rPr>
              <w:t>AH</w:t>
            </w:r>
            <w:r w:rsidRPr="006407E1">
              <w:rPr>
                <w:sz w:val="24"/>
                <w:szCs w:val="24"/>
              </w:rPr>
              <w:t>, 4</w:t>
            </w:r>
            <w:proofErr w:type="gramStart"/>
            <w:r w:rsidRPr="006407E1">
              <w:rPr>
                <w:sz w:val="24"/>
                <w:szCs w:val="24"/>
              </w:rPr>
              <w:t>Ch</w:t>
            </w:r>
            <w:r w:rsidRPr="00E62E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;</w:t>
            </w:r>
            <w:proofErr w:type="gramEnd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>Keluar</w:t>
            </w:r>
            <w:proofErr w:type="spellEnd"/>
            <w:r w:rsidRPr="00FF092D">
              <w:rPr>
                <w:b w:val="0"/>
                <w:bCs w:val="0"/>
                <w:color w:val="00B050"/>
                <w:sz w:val="24"/>
                <w:szCs w:val="24"/>
              </w:rPr>
              <w:t xml:space="preserve"> program</w:t>
            </w:r>
          </w:p>
          <w:p w14:paraId="3E9AEE24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E62E8A">
              <w:rPr>
                <w:b w:val="0"/>
                <w:bCs w:val="0"/>
                <w:sz w:val="24"/>
                <w:szCs w:val="24"/>
              </w:rPr>
              <w:t xml:space="preserve">    INT </w:t>
            </w:r>
            <w:r w:rsidRPr="00FF092D">
              <w:rPr>
                <w:sz w:val="24"/>
                <w:szCs w:val="24"/>
              </w:rPr>
              <w:t>21h</w:t>
            </w:r>
          </w:p>
          <w:p w14:paraId="58AEB85D" w14:textId="77777777" w:rsidR="00E62E8A" w:rsidRP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</w:p>
          <w:p w14:paraId="41E3A718" w14:textId="77777777" w:rsidR="00E62E8A" w:rsidRPr="006407E1" w:rsidRDefault="00E62E8A" w:rsidP="00E62E8A">
            <w:pPr>
              <w:pStyle w:val="Heading2"/>
              <w:rPr>
                <w:color w:val="7030A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MENU_TEXT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</w:t>
            </w:r>
            <w:r w:rsidRPr="006407E1">
              <w:rPr>
                <w:color w:val="7030A0"/>
                <w:sz w:val="24"/>
                <w:szCs w:val="24"/>
              </w:rPr>
              <w:t xml:space="preserve">'Program </w:t>
            </w:r>
            <w:proofErr w:type="spellStart"/>
            <w:r w:rsidRPr="006407E1">
              <w:rPr>
                <w:color w:val="7030A0"/>
                <w:sz w:val="24"/>
                <w:szCs w:val="24"/>
              </w:rPr>
              <w:t>Tiket</w:t>
            </w:r>
            <w:proofErr w:type="spellEnd"/>
            <w:r w:rsidRPr="006407E1">
              <w:rPr>
                <w:color w:val="7030A0"/>
                <w:sz w:val="24"/>
                <w:szCs w:val="24"/>
              </w:rPr>
              <w:t xml:space="preserve"> Bus$'</w:t>
            </w:r>
          </w:p>
          <w:p w14:paraId="558E1F5B" w14:textId="77777777" w:rsidR="00E62E8A" w:rsidRPr="006407E1" w:rsidRDefault="00E62E8A" w:rsidP="00E62E8A">
            <w:pPr>
              <w:pStyle w:val="Heading2"/>
              <w:rPr>
                <w:color w:val="7030A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NAME_PROMPT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0Dh, 0Ah, </w:t>
            </w:r>
            <w:r w:rsidRPr="006407E1">
              <w:rPr>
                <w:color w:val="7030A0"/>
                <w:sz w:val="24"/>
                <w:szCs w:val="24"/>
              </w:rPr>
              <w:t xml:space="preserve">'Masukkan Nama </w:t>
            </w:r>
            <w:proofErr w:type="spellStart"/>
            <w:r w:rsidRPr="006407E1">
              <w:rPr>
                <w:color w:val="7030A0"/>
                <w:sz w:val="24"/>
                <w:szCs w:val="24"/>
              </w:rPr>
              <w:t>Penumpang</w:t>
            </w:r>
            <w:proofErr w:type="spellEnd"/>
            <w:r w:rsidRPr="006407E1">
              <w:rPr>
                <w:color w:val="7030A0"/>
                <w:sz w:val="24"/>
                <w:szCs w:val="24"/>
              </w:rPr>
              <w:t>: $'</w:t>
            </w:r>
          </w:p>
          <w:p w14:paraId="4855C584" w14:textId="77777777" w:rsidR="00E62E8A" w:rsidRPr="00C37506" w:rsidRDefault="00E62E8A" w:rsidP="00E62E8A">
            <w:pPr>
              <w:pStyle w:val="Heading2"/>
              <w:rPr>
                <w:color w:val="00B05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NAME_BUFFER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21, 0, 21 </w:t>
            </w:r>
            <w:proofErr w:type="gramStart"/>
            <w:r w:rsidRPr="00FF092D">
              <w:rPr>
                <w:sz w:val="24"/>
                <w:szCs w:val="24"/>
              </w:rPr>
              <w:t>DUP(</w:t>
            </w:r>
            <w:proofErr w:type="gramEnd"/>
            <w:r w:rsidRPr="006407E1">
              <w:rPr>
                <w:color w:val="7030A0"/>
                <w:sz w:val="24"/>
                <w:szCs w:val="24"/>
              </w:rPr>
              <w:t>'$'</w:t>
            </w:r>
            <w:r w:rsidRPr="00FF092D">
              <w:rPr>
                <w:sz w:val="24"/>
                <w:szCs w:val="24"/>
              </w:rPr>
              <w:t xml:space="preserve">) </w:t>
            </w:r>
            <w:r w:rsidRPr="00C37506">
              <w:rPr>
                <w:color w:val="00B050"/>
                <w:sz w:val="24"/>
                <w:szCs w:val="24"/>
              </w:rPr>
              <w:t xml:space="preserve">; Buffer </w:t>
            </w:r>
            <w:proofErr w:type="spellStart"/>
            <w:r w:rsidRPr="00C37506">
              <w:rPr>
                <w:color w:val="00B050"/>
                <w:sz w:val="24"/>
                <w:szCs w:val="24"/>
              </w:rPr>
              <w:t>untuk</w:t>
            </w:r>
            <w:proofErr w:type="spellEnd"/>
            <w:r w:rsidRPr="00C37506">
              <w:rPr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C37506">
              <w:rPr>
                <w:color w:val="00B050"/>
                <w:sz w:val="24"/>
                <w:szCs w:val="24"/>
              </w:rPr>
              <w:t>nama</w:t>
            </w:r>
            <w:proofErr w:type="spellEnd"/>
            <w:r w:rsidRPr="00C37506">
              <w:rPr>
                <w:color w:val="00B050"/>
                <w:sz w:val="24"/>
                <w:szCs w:val="24"/>
              </w:rPr>
              <w:t xml:space="preserve">, max 20 </w:t>
            </w:r>
            <w:proofErr w:type="spellStart"/>
            <w:r w:rsidRPr="00C37506">
              <w:rPr>
                <w:color w:val="00B050"/>
                <w:sz w:val="24"/>
                <w:szCs w:val="24"/>
              </w:rPr>
              <w:t>karakter</w:t>
            </w:r>
            <w:proofErr w:type="spellEnd"/>
          </w:p>
          <w:p w14:paraId="1D874288" w14:textId="77777777" w:rsidR="00E62E8A" w:rsidRPr="006407E1" w:rsidRDefault="00E62E8A" w:rsidP="00E62E8A">
            <w:pPr>
              <w:pStyle w:val="Heading2"/>
              <w:rPr>
                <w:color w:val="7030A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DEST_PROMPT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0Dh, 0Ah</w:t>
            </w:r>
            <w:r w:rsidRPr="006407E1">
              <w:rPr>
                <w:color w:val="7030A0"/>
                <w:sz w:val="24"/>
                <w:szCs w:val="24"/>
              </w:rPr>
              <w:t>, 'Masukkan Tujuan: $'</w:t>
            </w:r>
          </w:p>
          <w:p w14:paraId="69100C42" w14:textId="77777777" w:rsidR="00E62E8A" w:rsidRPr="00C37506" w:rsidRDefault="00E62E8A" w:rsidP="00E62E8A">
            <w:pPr>
              <w:pStyle w:val="Heading2"/>
              <w:rPr>
                <w:color w:val="00B05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DEST_BUFFER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21, 0, 21 </w:t>
            </w:r>
            <w:proofErr w:type="gramStart"/>
            <w:r w:rsidRPr="00FF092D">
              <w:rPr>
                <w:sz w:val="24"/>
                <w:szCs w:val="24"/>
              </w:rPr>
              <w:t>DUP(</w:t>
            </w:r>
            <w:proofErr w:type="gramEnd"/>
            <w:r w:rsidRPr="00C37506">
              <w:rPr>
                <w:color w:val="7030A0"/>
                <w:sz w:val="24"/>
                <w:szCs w:val="24"/>
              </w:rPr>
              <w:t>'$'</w:t>
            </w:r>
            <w:r w:rsidRPr="00FF092D">
              <w:rPr>
                <w:sz w:val="24"/>
                <w:szCs w:val="24"/>
              </w:rPr>
              <w:t xml:space="preserve">) </w:t>
            </w:r>
            <w:r w:rsidRPr="00C37506">
              <w:rPr>
                <w:color w:val="00B050"/>
                <w:sz w:val="24"/>
                <w:szCs w:val="24"/>
              </w:rPr>
              <w:t xml:space="preserve">; Buffer </w:t>
            </w:r>
            <w:proofErr w:type="spellStart"/>
            <w:r w:rsidRPr="00C37506">
              <w:rPr>
                <w:color w:val="00B050"/>
                <w:sz w:val="24"/>
                <w:szCs w:val="24"/>
              </w:rPr>
              <w:t>untuk</w:t>
            </w:r>
            <w:proofErr w:type="spellEnd"/>
            <w:r w:rsidRPr="00C37506">
              <w:rPr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C37506">
              <w:rPr>
                <w:color w:val="00B050"/>
                <w:sz w:val="24"/>
                <w:szCs w:val="24"/>
              </w:rPr>
              <w:t>tujuan</w:t>
            </w:r>
            <w:proofErr w:type="spellEnd"/>
            <w:r w:rsidRPr="00C37506">
              <w:rPr>
                <w:color w:val="00B050"/>
                <w:sz w:val="24"/>
                <w:szCs w:val="24"/>
              </w:rPr>
              <w:t xml:space="preserve">, max 20 </w:t>
            </w:r>
            <w:proofErr w:type="spellStart"/>
            <w:r w:rsidRPr="00C37506">
              <w:rPr>
                <w:color w:val="00B050"/>
                <w:sz w:val="24"/>
                <w:szCs w:val="24"/>
              </w:rPr>
              <w:t>karakter</w:t>
            </w:r>
            <w:proofErr w:type="spellEnd"/>
          </w:p>
          <w:p w14:paraId="27B32A4D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TICKETS_PROMPT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0Dh, 0Ah, </w:t>
            </w:r>
            <w:r w:rsidRPr="006407E1">
              <w:rPr>
                <w:color w:val="7030A0"/>
                <w:sz w:val="24"/>
                <w:szCs w:val="24"/>
              </w:rPr>
              <w:t xml:space="preserve">'Masukkan </w:t>
            </w:r>
            <w:proofErr w:type="spellStart"/>
            <w:r w:rsidRPr="006407E1">
              <w:rPr>
                <w:color w:val="7030A0"/>
                <w:sz w:val="24"/>
                <w:szCs w:val="24"/>
              </w:rPr>
              <w:t>Jumlah</w:t>
            </w:r>
            <w:proofErr w:type="spellEnd"/>
            <w:r w:rsidRPr="006407E1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6407E1">
              <w:rPr>
                <w:color w:val="7030A0"/>
                <w:sz w:val="24"/>
                <w:szCs w:val="24"/>
              </w:rPr>
              <w:t>Tiket</w:t>
            </w:r>
            <w:proofErr w:type="spellEnd"/>
            <w:r w:rsidRPr="006407E1">
              <w:rPr>
                <w:color w:val="7030A0"/>
                <w:sz w:val="24"/>
                <w:szCs w:val="24"/>
              </w:rPr>
              <w:t>: $'</w:t>
            </w:r>
          </w:p>
          <w:p w14:paraId="1F6A9C26" w14:textId="77777777" w:rsidR="00E62E8A" w:rsidRPr="006407E1" w:rsidRDefault="00E62E8A" w:rsidP="00E62E8A">
            <w:pPr>
              <w:pStyle w:val="Heading2"/>
              <w:rPr>
                <w:color w:val="7030A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SUMMARY_TEXT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0Dh, 0Ah, </w:t>
            </w:r>
            <w:r w:rsidRPr="006407E1">
              <w:rPr>
                <w:color w:val="7030A0"/>
                <w:sz w:val="24"/>
                <w:szCs w:val="24"/>
              </w:rPr>
              <w:t>'</w:t>
            </w:r>
            <w:proofErr w:type="spellStart"/>
            <w:r w:rsidRPr="006407E1">
              <w:rPr>
                <w:color w:val="7030A0"/>
                <w:sz w:val="24"/>
                <w:szCs w:val="24"/>
              </w:rPr>
              <w:t>Ringkasan</w:t>
            </w:r>
            <w:proofErr w:type="spellEnd"/>
            <w:r w:rsidRPr="006407E1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6407E1">
              <w:rPr>
                <w:color w:val="7030A0"/>
                <w:sz w:val="24"/>
                <w:szCs w:val="24"/>
              </w:rPr>
              <w:t>Pemesanan</w:t>
            </w:r>
            <w:proofErr w:type="spellEnd"/>
            <w:r w:rsidRPr="006407E1">
              <w:rPr>
                <w:color w:val="7030A0"/>
                <w:sz w:val="24"/>
                <w:szCs w:val="24"/>
              </w:rPr>
              <w:t xml:space="preserve">:', </w:t>
            </w:r>
            <w:r w:rsidRPr="00C37506">
              <w:rPr>
                <w:color w:val="0D0D0D" w:themeColor="text1" w:themeTint="F2"/>
                <w:sz w:val="24"/>
                <w:szCs w:val="24"/>
              </w:rPr>
              <w:t>0Dh</w:t>
            </w:r>
            <w:r w:rsidRPr="006407E1">
              <w:rPr>
                <w:color w:val="7030A0"/>
                <w:sz w:val="24"/>
                <w:szCs w:val="24"/>
              </w:rPr>
              <w:t xml:space="preserve">, </w:t>
            </w:r>
            <w:r w:rsidRPr="00C37506">
              <w:rPr>
                <w:color w:val="0D0D0D" w:themeColor="text1" w:themeTint="F2"/>
                <w:sz w:val="24"/>
                <w:szCs w:val="24"/>
              </w:rPr>
              <w:t>0Ah</w:t>
            </w:r>
            <w:r w:rsidRPr="006407E1">
              <w:rPr>
                <w:color w:val="7030A0"/>
                <w:sz w:val="24"/>
                <w:szCs w:val="24"/>
              </w:rPr>
              <w:t>, 'Nama: $'</w:t>
            </w:r>
          </w:p>
          <w:p w14:paraId="57F51EEB" w14:textId="77777777" w:rsidR="00E62E8A" w:rsidRPr="00C37506" w:rsidRDefault="00E62E8A" w:rsidP="00E62E8A">
            <w:pPr>
              <w:pStyle w:val="Heading2"/>
              <w:rPr>
                <w:color w:val="7030A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lastRenderedPageBreak/>
              <w:t xml:space="preserve">DEST_TEXT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 xml:space="preserve">DB </w:t>
            </w:r>
            <w:r w:rsidRPr="00FF092D">
              <w:rPr>
                <w:sz w:val="24"/>
                <w:szCs w:val="24"/>
              </w:rPr>
              <w:t xml:space="preserve">0Dh, 0Ah, </w:t>
            </w:r>
            <w:r w:rsidRPr="00C37506">
              <w:rPr>
                <w:color w:val="7030A0"/>
                <w:sz w:val="24"/>
                <w:szCs w:val="24"/>
              </w:rPr>
              <w:t>'Tujuan: $'</w:t>
            </w:r>
          </w:p>
          <w:p w14:paraId="71AFF14A" w14:textId="77777777" w:rsidR="00E62E8A" w:rsidRPr="00FF092D" w:rsidRDefault="00E62E8A" w:rsidP="00E62E8A">
            <w:pPr>
              <w:pStyle w:val="Heading2"/>
              <w:rPr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TICKET_COUNT_TEXT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0Dh, 0Ah, </w:t>
            </w:r>
            <w:r w:rsidRPr="00C37506">
              <w:rPr>
                <w:color w:val="7030A0"/>
                <w:sz w:val="24"/>
                <w:szCs w:val="24"/>
              </w:rPr>
              <w:t>'</w:t>
            </w:r>
            <w:proofErr w:type="spellStart"/>
            <w:r w:rsidRPr="00C37506">
              <w:rPr>
                <w:color w:val="7030A0"/>
                <w:sz w:val="24"/>
                <w:szCs w:val="24"/>
              </w:rPr>
              <w:t>Jumlah</w:t>
            </w:r>
            <w:proofErr w:type="spellEnd"/>
            <w:r w:rsidRPr="00C37506">
              <w:rPr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C37506">
              <w:rPr>
                <w:color w:val="7030A0"/>
                <w:sz w:val="24"/>
                <w:szCs w:val="24"/>
              </w:rPr>
              <w:t>Tiket</w:t>
            </w:r>
            <w:proofErr w:type="spellEnd"/>
            <w:r w:rsidRPr="00C37506">
              <w:rPr>
                <w:color w:val="7030A0"/>
                <w:sz w:val="24"/>
                <w:szCs w:val="24"/>
              </w:rPr>
              <w:t>: $'</w:t>
            </w:r>
          </w:p>
          <w:p w14:paraId="15EA0AFA" w14:textId="05C88E82" w:rsidR="00E62E8A" w:rsidRDefault="00E62E8A" w:rsidP="00E62E8A">
            <w:pPr>
              <w:pStyle w:val="Heading2"/>
              <w:rPr>
                <w:b w:val="0"/>
                <w:bCs w:val="0"/>
                <w:sz w:val="24"/>
                <w:szCs w:val="24"/>
              </w:rPr>
            </w:pPr>
            <w:r w:rsidRPr="00FF092D">
              <w:rPr>
                <w:sz w:val="24"/>
                <w:szCs w:val="24"/>
              </w:rPr>
              <w:t xml:space="preserve">NUM_TICKETS </w:t>
            </w:r>
            <w:r w:rsidRPr="006407E1">
              <w:rPr>
                <w:color w:val="2F5496" w:themeColor="accent1" w:themeShade="BF"/>
                <w:sz w:val="24"/>
                <w:szCs w:val="24"/>
              </w:rPr>
              <w:t>DB</w:t>
            </w:r>
            <w:r w:rsidRPr="00FF092D">
              <w:rPr>
                <w:sz w:val="24"/>
                <w:szCs w:val="24"/>
              </w:rPr>
              <w:t xml:space="preserve"> 0</w:t>
            </w:r>
          </w:p>
        </w:tc>
      </w:tr>
    </w:tbl>
    <w:p w14:paraId="75488963" w14:textId="74575FF1" w:rsidR="00BE620C" w:rsidRPr="00DA3C80" w:rsidRDefault="00DA3C80" w:rsidP="007D7C62">
      <w:pPr>
        <w:pStyle w:val="Heading2"/>
        <w:rPr>
          <w:sz w:val="24"/>
          <w:szCs w:val="24"/>
        </w:rPr>
      </w:pPr>
      <w:proofErr w:type="spellStart"/>
      <w:r w:rsidRPr="00DA3C80">
        <w:rPr>
          <w:sz w:val="24"/>
          <w:szCs w:val="24"/>
        </w:rPr>
        <w:lastRenderedPageBreak/>
        <w:t>Penjelasan</w:t>
      </w:r>
      <w:proofErr w:type="spellEnd"/>
      <w:r w:rsidRPr="00DA3C80">
        <w:rPr>
          <w:sz w:val="24"/>
          <w:szCs w:val="24"/>
        </w:rPr>
        <w:t xml:space="preserve"> Kode</w:t>
      </w:r>
    </w:p>
    <w:p w14:paraId="6E51E648" w14:textId="2EB2EE87" w:rsidR="00BE620C" w:rsidRDefault="00DA3C80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A3C80">
        <w:rPr>
          <w:sz w:val="24"/>
          <w:szCs w:val="24"/>
        </w:rPr>
        <w:t>ORG 100h</w:t>
      </w:r>
      <w:r w:rsidRPr="00DA3C80">
        <w:rPr>
          <w:b w:val="0"/>
          <w:bCs w:val="0"/>
          <w:sz w:val="24"/>
          <w:szCs w:val="24"/>
        </w:rPr>
        <w:t xml:space="preserve"> </w:t>
      </w:r>
      <w:proofErr w:type="spellStart"/>
      <w:r w:rsidRPr="00DA3C80">
        <w:rPr>
          <w:b w:val="0"/>
          <w:bCs w:val="0"/>
          <w:sz w:val="24"/>
          <w:szCs w:val="24"/>
        </w:rPr>
        <w:t>menunjukkan</w:t>
      </w:r>
      <w:proofErr w:type="spellEnd"/>
      <w:r w:rsidRPr="00DA3C80">
        <w:rPr>
          <w:b w:val="0"/>
          <w:bCs w:val="0"/>
          <w:sz w:val="24"/>
          <w:szCs w:val="24"/>
        </w:rPr>
        <w:t xml:space="preserve"> </w:t>
      </w:r>
      <w:proofErr w:type="spellStart"/>
      <w:r w:rsidRPr="00DA3C80">
        <w:rPr>
          <w:b w:val="0"/>
          <w:bCs w:val="0"/>
          <w:sz w:val="24"/>
          <w:szCs w:val="24"/>
        </w:rPr>
        <w:t>bahwa</w:t>
      </w:r>
      <w:proofErr w:type="spellEnd"/>
      <w:r w:rsidRPr="00DA3C80">
        <w:rPr>
          <w:b w:val="0"/>
          <w:bCs w:val="0"/>
          <w:sz w:val="24"/>
          <w:szCs w:val="24"/>
        </w:rPr>
        <w:t xml:space="preserve"> program </w:t>
      </w:r>
      <w:proofErr w:type="spellStart"/>
      <w:r w:rsidRPr="00DA3C80">
        <w:rPr>
          <w:b w:val="0"/>
          <w:bCs w:val="0"/>
          <w:sz w:val="24"/>
          <w:szCs w:val="24"/>
        </w:rPr>
        <w:t>ini</w:t>
      </w:r>
      <w:proofErr w:type="spellEnd"/>
      <w:r w:rsidRPr="00DA3C80">
        <w:rPr>
          <w:b w:val="0"/>
          <w:bCs w:val="0"/>
          <w:sz w:val="24"/>
          <w:szCs w:val="24"/>
        </w:rPr>
        <w:t xml:space="preserve"> </w:t>
      </w:r>
      <w:proofErr w:type="spellStart"/>
      <w:r w:rsidRPr="00DA3C80">
        <w:rPr>
          <w:b w:val="0"/>
          <w:bCs w:val="0"/>
          <w:sz w:val="24"/>
          <w:szCs w:val="24"/>
        </w:rPr>
        <w:t>dimulai</w:t>
      </w:r>
      <w:proofErr w:type="spellEnd"/>
      <w:r w:rsidRPr="00DA3C80">
        <w:rPr>
          <w:b w:val="0"/>
          <w:bCs w:val="0"/>
          <w:sz w:val="24"/>
          <w:szCs w:val="24"/>
        </w:rPr>
        <w:t xml:space="preserve"> pada </w:t>
      </w:r>
      <w:proofErr w:type="spellStart"/>
      <w:r w:rsidRPr="00DA3C80">
        <w:rPr>
          <w:b w:val="0"/>
          <w:bCs w:val="0"/>
          <w:sz w:val="24"/>
          <w:szCs w:val="24"/>
        </w:rPr>
        <w:t>alamat</w:t>
      </w:r>
      <w:proofErr w:type="spellEnd"/>
      <w:r w:rsidRPr="00DA3C80">
        <w:rPr>
          <w:b w:val="0"/>
          <w:bCs w:val="0"/>
          <w:sz w:val="24"/>
          <w:szCs w:val="24"/>
        </w:rPr>
        <w:t xml:space="preserve"> 0x100 di </w:t>
      </w:r>
      <w:proofErr w:type="spellStart"/>
      <w:r w:rsidRPr="00DA3C80">
        <w:rPr>
          <w:b w:val="0"/>
          <w:bCs w:val="0"/>
          <w:sz w:val="24"/>
          <w:szCs w:val="24"/>
        </w:rPr>
        <w:t>memori</w:t>
      </w:r>
      <w:proofErr w:type="spellEnd"/>
      <w:r w:rsidRPr="00DA3C80">
        <w:rPr>
          <w:b w:val="0"/>
          <w:bCs w:val="0"/>
          <w:sz w:val="24"/>
          <w:szCs w:val="24"/>
        </w:rPr>
        <w:t xml:space="preserve">. Ini </w:t>
      </w:r>
      <w:proofErr w:type="spellStart"/>
      <w:r w:rsidRPr="00DA3C80">
        <w:rPr>
          <w:b w:val="0"/>
          <w:bCs w:val="0"/>
          <w:sz w:val="24"/>
          <w:szCs w:val="24"/>
        </w:rPr>
        <w:t>adalah</w:t>
      </w:r>
      <w:proofErr w:type="spellEnd"/>
      <w:r w:rsidRPr="00DA3C80">
        <w:rPr>
          <w:b w:val="0"/>
          <w:bCs w:val="0"/>
          <w:sz w:val="24"/>
          <w:szCs w:val="24"/>
        </w:rPr>
        <w:t xml:space="preserve"> </w:t>
      </w:r>
      <w:proofErr w:type="spellStart"/>
      <w:r w:rsidRPr="00DA3C80">
        <w:rPr>
          <w:b w:val="0"/>
          <w:bCs w:val="0"/>
          <w:sz w:val="24"/>
          <w:szCs w:val="24"/>
        </w:rPr>
        <w:t>alamat</w:t>
      </w:r>
      <w:proofErr w:type="spellEnd"/>
      <w:r w:rsidRPr="00DA3C80">
        <w:rPr>
          <w:b w:val="0"/>
          <w:bCs w:val="0"/>
          <w:sz w:val="24"/>
          <w:szCs w:val="24"/>
        </w:rPr>
        <w:t xml:space="preserve"> </w:t>
      </w:r>
      <w:proofErr w:type="spellStart"/>
      <w:r w:rsidRPr="00DA3C80">
        <w:rPr>
          <w:b w:val="0"/>
          <w:bCs w:val="0"/>
          <w:sz w:val="24"/>
          <w:szCs w:val="24"/>
        </w:rPr>
        <w:t>standar</w:t>
      </w:r>
      <w:proofErr w:type="spellEnd"/>
      <w:r w:rsidRPr="00DA3C80">
        <w:rPr>
          <w:b w:val="0"/>
          <w:bCs w:val="0"/>
          <w:sz w:val="24"/>
          <w:szCs w:val="24"/>
        </w:rPr>
        <w:t xml:space="preserve"> </w:t>
      </w:r>
      <w:proofErr w:type="spellStart"/>
      <w:r w:rsidRPr="00DA3C80">
        <w:rPr>
          <w:b w:val="0"/>
          <w:bCs w:val="0"/>
          <w:sz w:val="24"/>
          <w:szCs w:val="24"/>
        </w:rPr>
        <w:t>untuk</w:t>
      </w:r>
      <w:proofErr w:type="spellEnd"/>
      <w:r w:rsidRPr="00DA3C80">
        <w:rPr>
          <w:b w:val="0"/>
          <w:bCs w:val="0"/>
          <w:sz w:val="24"/>
          <w:szCs w:val="24"/>
        </w:rPr>
        <w:t xml:space="preserve"> program .COM di DOS.</w:t>
      </w:r>
    </w:p>
    <w:p w14:paraId="318F5D9E" w14:textId="726E6D1D" w:rsidR="00DA3C80" w:rsidRDefault="00DA3C80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A3C80">
        <w:rPr>
          <w:sz w:val="24"/>
          <w:szCs w:val="24"/>
        </w:rPr>
        <w:t>Menu</w:t>
      </w:r>
      <w:r w:rsidRPr="00DA3C80">
        <w:rPr>
          <w:b w:val="0"/>
          <w:bCs w:val="0"/>
          <w:sz w:val="24"/>
          <w:szCs w:val="24"/>
        </w:rPr>
        <w:t xml:space="preserve">: </w:t>
      </w:r>
      <w:proofErr w:type="spellStart"/>
      <w:r w:rsidRPr="00DA3C80">
        <w:rPr>
          <w:b w:val="0"/>
          <w:bCs w:val="0"/>
          <w:sz w:val="24"/>
          <w:szCs w:val="24"/>
        </w:rPr>
        <w:t>Menampilkan</w:t>
      </w:r>
      <w:proofErr w:type="spellEnd"/>
      <w:r w:rsidRPr="00DA3C80">
        <w:rPr>
          <w:b w:val="0"/>
          <w:bCs w:val="0"/>
          <w:sz w:val="24"/>
          <w:szCs w:val="24"/>
        </w:rPr>
        <w:t xml:space="preserve"> Menu </w:t>
      </w:r>
      <w:proofErr w:type="spellStart"/>
      <w:r w:rsidRPr="00DA3C80">
        <w:rPr>
          <w:b w:val="0"/>
          <w:bCs w:val="0"/>
          <w:sz w:val="24"/>
          <w:szCs w:val="24"/>
        </w:rPr>
        <w:t>Pemesanan</w:t>
      </w:r>
      <w:proofErr w:type="spellEnd"/>
    </w:p>
    <w:p w14:paraId="3414C408" w14:textId="64E8F0F2" w:rsidR="00DA3C80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MOV DX, OFFSET MENU_TEXT</w:t>
      </w:r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akan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memuat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alamat</w:t>
      </w:r>
      <w:proofErr w:type="spellEnd"/>
      <w:r w:rsidRPr="00FE5925">
        <w:rPr>
          <w:b w:val="0"/>
          <w:bCs w:val="0"/>
          <w:sz w:val="24"/>
          <w:szCs w:val="24"/>
        </w:rPr>
        <w:t xml:space="preserve"> string "Program </w:t>
      </w:r>
      <w:proofErr w:type="spellStart"/>
      <w:r w:rsidRPr="00FE5925">
        <w:rPr>
          <w:b w:val="0"/>
          <w:bCs w:val="0"/>
          <w:sz w:val="24"/>
          <w:szCs w:val="24"/>
        </w:rPr>
        <w:t>Tiket</w:t>
      </w:r>
      <w:proofErr w:type="spellEnd"/>
      <w:r w:rsidRPr="00FE5925">
        <w:rPr>
          <w:b w:val="0"/>
          <w:bCs w:val="0"/>
          <w:sz w:val="24"/>
          <w:szCs w:val="24"/>
        </w:rPr>
        <w:t xml:space="preserve"> Bus" </w:t>
      </w:r>
      <w:proofErr w:type="spellStart"/>
      <w:r w:rsidRPr="00FE5925">
        <w:rPr>
          <w:b w:val="0"/>
          <w:bCs w:val="0"/>
          <w:sz w:val="24"/>
          <w:szCs w:val="24"/>
        </w:rPr>
        <w:t>ke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dalam</w:t>
      </w:r>
      <w:proofErr w:type="spellEnd"/>
      <w:r w:rsidRPr="00FE5925">
        <w:rPr>
          <w:b w:val="0"/>
          <w:bCs w:val="0"/>
          <w:sz w:val="24"/>
          <w:szCs w:val="24"/>
        </w:rPr>
        <w:t xml:space="preserve"> register </w:t>
      </w:r>
      <w:r w:rsidRPr="00FE5925">
        <w:rPr>
          <w:sz w:val="24"/>
          <w:szCs w:val="24"/>
        </w:rPr>
        <w:t>DX</w:t>
      </w:r>
      <w:r w:rsidRPr="00FE5925">
        <w:rPr>
          <w:b w:val="0"/>
          <w:bCs w:val="0"/>
          <w:sz w:val="24"/>
          <w:szCs w:val="24"/>
        </w:rPr>
        <w:t>.</w:t>
      </w:r>
    </w:p>
    <w:p w14:paraId="0B0D4F29" w14:textId="69FE1308" w:rsid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MOV AH, 09h</w:t>
      </w:r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memberi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tahu</w:t>
      </w:r>
      <w:proofErr w:type="spellEnd"/>
      <w:r w:rsidRPr="00FE5925">
        <w:rPr>
          <w:b w:val="0"/>
          <w:bCs w:val="0"/>
          <w:sz w:val="24"/>
          <w:szCs w:val="24"/>
        </w:rPr>
        <w:t xml:space="preserve"> DOS </w:t>
      </w:r>
      <w:proofErr w:type="spellStart"/>
      <w:r w:rsidRPr="00FE5925">
        <w:rPr>
          <w:b w:val="0"/>
          <w:bCs w:val="0"/>
          <w:sz w:val="24"/>
          <w:szCs w:val="24"/>
        </w:rPr>
        <w:t>untuk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menampilkan</w:t>
      </w:r>
      <w:proofErr w:type="spellEnd"/>
      <w:r w:rsidRPr="00FE5925">
        <w:rPr>
          <w:b w:val="0"/>
          <w:bCs w:val="0"/>
          <w:sz w:val="24"/>
          <w:szCs w:val="24"/>
        </w:rPr>
        <w:t xml:space="preserve"> string yang </w:t>
      </w:r>
      <w:proofErr w:type="spellStart"/>
      <w:r w:rsidRPr="00FE5925">
        <w:rPr>
          <w:b w:val="0"/>
          <w:bCs w:val="0"/>
          <w:sz w:val="24"/>
          <w:szCs w:val="24"/>
        </w:rPr>
        <w:t>dimulai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dengan</w:t>
      </w:r>
      <w:proofErr w:type="spellEnd"/>
      <w:r w:rsidRPr="00FE5925">
        <w:rPr>
          <w:b w:val="0"/>
          <w:bCs w:val="0"/>
          <w:sz w:val="24"/>
          <w:szCs w:val="24"/>
        </w:rPr>
        <w:t xml:space="preserve"> $.</w:t>
      </w:r>
    </w:p>
    <w:p w14:paraId="0404B936" w14:textId="72D203F6" w:rsid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INT 21h</w:t>
      </w:r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menjalankan</w:t>
      </w:r>
      <w:proofErr w:type="spellEnd"/>
      <w:r w:rsidRPr="00FE5925">
        <w:rPr>
          <w:b w:val="0"/>
          <w:bCs w:val="0"/>
          <w:sz w:val="24"/>
          <w:szCs w:val="24"/>
        </w:rPr>
        <w:t xml:space="preserve"> interrupt DOS </w:t>
      </w:r>
      <w:proofErr w:type="spellStart"/>
      <w:r w:rsidRPr="00FE5925">
        <w:rPr>
          <w:b w:val="0"/>
          <w:bCs w:val="0"/>
          <w:sz w:val="24"/>
          <w:szCs w:val="24"/>
        </w:rPr>
        <w:t>untuk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menampilkan</w:t>
      </w:r>
      <w:proofErr w:type="spellEnd"/>
      <w:r w:rsidRPr="00FE5925">
        <w:rPr>
          <w:b w:val="0"/>
          <w:bCs w:val="0"/>
          <w:sz w:val="24"/>
          <w:szCs w:val="24"/>
        </w:rPr>
        <w:t xml:space="preserve"> string pada </w:t>
      </w:r>
      <w:proofErr w:type="spellStart"/>
      <w:r w:rsidRPr="00FE5925">
        <w:rPr>
          <w:b w:val="0"/>
          <w:bCs w:val="0"/>
          <w:sz w:val="24"/>
          <w:szCs w:val="24"/>
        </w:rPr>
        <w:t>layar</w:t>
      </w:r>
      <w:proofErr w:type="spellEnd"/>
      <w:r w:rsidRPr="00FE5925">
        <w:rPr>
          <w:b w:val="0"/>
          <w:bCs w:val="0"/>
          <w:sz w:val="24"/>
          <w:szCs w:val="24"/>
        </w:rPr>
        <w:t>.</w:t>
      </w:r>
    </w:p>
    <w:p w14:paraId="578BD5BC" w14:textId="4495B798" w:rsidR="00FE5925" w:rsidRP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 xml:space="preserve">Input Nama </w:t>
      </w:r>
      <w:proofErr w:type="spellStart"/>
      <w:r w:rsidRPr="00FE5925">
        <w:rPr>
          <w:sz w:val="24"/>
          <w:szCs w:val="24"/>
        </w:rPr>
        <w:t>Penumpang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Pr="00FE5925">
        <w:rPr>
          <w:b w:val="0"/>
          <w:bCs w:val="0"/>
          <w:sz w:val="24"/>
          <w:szCs w:val="24"/>
        </w:rPr>
        <w:t xml:space="preserve">Program </w:t>
      </w:r>
      <w:proofErr w:type="spellStart"/>
      <w:r w:rsidRPr="00FE5925">
        <w:rPr>
          <w:b w:val="0"/>
          <w:bCs w:val="0"/>
          <w:sz w:val="24"/>
          <w:szCs w:val="24"/>
        </w:rPr>
        <w:t>kemudian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meminta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nama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penumpang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dengan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menampilkan</w:t>
      </w:r>
      <w:proofErr w:type="spellEnd"/>
      <w:r w:rsidRPr="00FE5925">
        <w:rPr>
          <w:b w:val="0"/>
          <w:bCs w:val="0"/>
          <w:sz w:val="24"/>
          <w:szCs w:val="24"/>
        </w:rPr>
        <w:t xml:space="preserve"> prompt "Masukkan Nama </w:t>
      </w:r>
      <w:proofErr w:type="spellStart"/>
      <w:r w:rsidRPr="00FE5925">
        <w:rPr>
          <w:b w:val="0"/>
          <w:bCs w:val="0"/>
          <w:sz w:val="24"/>
          <w:szCs w:val="24"/>
        </w:rPr>
        <w:t>Penumpang</w:t>
      </w:r>
      <w:proofErr w:type="spellEnd"/>
      <w:r w:rsidRPr="00FE5925">
        <w:rPr>
          <w:b w:val="0"/>
          <w:bCs w:val="0"/>
          <w:sz w:val="24"/>
          <w:szCs w:val="24"/>
        </w:rPr>
        <w:t xml:space="preserve">:" yang </w:t>
      </w:r>
      <w:proofErr w:type="spellStart"/>
      <w:r w:rsidRPr="00FE5925">
        <w:rPr>
          <w:b w:val="0"/>
          <w:bCs w:val="0"/>
          <w:sz w:val="24"/>
          <w:szCs w:val="24"/>
        </w:rPr>
        <w:t>terdapat</w:t>
      </w:r>
      <w:proofErr w:type="spellEnd"/>
      <w:r w:rsidRPr="00FE5925">
        <w:rPr>
          <w:b w:val="0"/>
          <w:bCs w:val="0"/>
          <w:sz w:val="24"/>
          <w:szCs w:val="24"/>
        </w:rPr>
        <w:t xml:space="preserve"> pada </w:t>
      </w:r>
      <w:r w:rsidRPr="00FE5925">
        <w:rPr>
          <w:sz w:val="24"/>
          <w:szCs w:val="24"/>
        </w:rPr>
        <w:t>NAME_PROMPT:</w:t>
      </w:r>
    </w:p>
    <w:p w14:paraId="2A85C905" w14:textId="20C8DA00" w:rsid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MOV AH, 0Ah</w:t>
      </w:r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mengatur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fungsi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untuk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menerima</w:t>
      </w:r>
      <w:proofErr w:type="spellEnd"/>
      <w:r w:rsidRPr="00FE5925">
        <w:rPr>
          <w:b w:val="0"/>
          <w:bCs w:val="0"/>
          <w:sz w:val="24"/>
          <w:szCs w:val="24"/>
        </w:rPr>
        <w:t xml:space="preserve"> input string</w:t>
      </w:r>
    </w:p>
    <w:p w14:paraId="7E40E77F" w14:textId="27297444" w:rsid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MOV DX, OFFSET NAME_BUFFER</w:t>
      </w:r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menunjuk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ke</w:t>
      </w:r>
      <w:proofErr w:type="spellEnd"/>
      <w:r w:rsidRPr="00FE5925">
        <w:rPr>
          <w:b w:val="0"/>
          <w:bCs w:val="0"/>
          <w:sz w:val="24"/>
          <w:szCs w:val="24"/>
        </w:rPr>
        <w:t xml:space="preserve"> buffer yang </w:t>
      </w:r>
      <w:proofErr w:type="spellStart"/>
      <w:r w:rsidRPr="00FE5925">
        <w:rPr>
          <w:b w:val="0"/>
          <w:bCs w:val="0"/>
          <w:sz w:val="24"/>
          <w:szCs w:val="24"/>
        </w:rPr>
        <w:t>akan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menampung</w:t>
      </w:r>
      <w:proofErr w:type="spellEnd"/>
      <w:r w:rsidRPr="00FE5925">
        <w:rPr>
          <w:b w:val="0"/>
          <w:bCs w:val="0"/>
          <w:sz w:val="24"/>
          <w:szCs w:val="24"/>
        </w:rPr>
        <w:t xml:space="preserve"> input </w:t>
      </w:r>
      <w:proofErr w:type="spellStart"/>
      <w:r w:rsidRPr="00FE5925">
        <w:rPr>
          <w:b w:val="0"/>
          <w:bCs w:val="0"/>
          <w:sz w:val="24"/>
          <w:szCs w:val="24"/>
        </w:rPr>
        <w:t>nama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penumpang</w:t>
      </w:r>
      <w:proofErr w:type="spellEnd"/>
      <w:r w:rsidRPr="00FE5925">
        <w:rPr>
          <w:b w:val="0"/>
          <w:bCs w:val="0"/>
          <w:sz w:val="24"/>
          <w:szCs w:val="24"/>
        </w:rPr>
        <w:t>.</w:t>
      </w:r>
    </w:p>
    <w:p w14:paraId="58BAF8CF" w14:textId="77777777" w:rsid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MOV DX, OFFSET DEST_PROMPT</w:t>
      </w:r>
      <w:r w:rsidRPr="00FE5925"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meminta</w:t>
      </w:r>
      <w:proofErr w:type="spellEnd"/>
      <w:r w:rsidRPr="00FE5925">
        <w:rPr>
          <w:b w:val="0"/>
          <w:bCs w:val="0"/>
          <w:sz w:val="24"/>
          <w:szCs w:val="24"/>
        </w:rPr>
        <w:t xml:space="preserve"> input </w:t>
      </w:r>
      <w:proofErr w:type="spellStart"/>
      <w:r w:rsidRPr="00FE5925">
        <w:rPr>
          <w:b w:val="0"/>
          <w:bCs w:val="0"/>
          <w:sz w:val="24"/>
          <w:szCs w:val="24"/>
        </w:rPr>
        <w:t>tujuan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perjalanan</w:t>
      </w:r>
      <w:proofErr w:type="spellEnd"/>
      <w:r w:rsidRPr="00FE5925">
        <w:rPr>
          <w:b w:val="0"/>
          <w:bCs w:val="0"/>
          <w:sz w:val="24"/>
          <w:szCs w:val="24"/>
        </w:rPr>
        <w:t xml:space="preserve"> (</w:t>
      </w:r>
      <w:proofErr w:type="spellStart"/>
      <w:r w:rsidRPr="00FE5925">
        <w:rPr>
          <w:b w:val="0"/>
          <w:bCs w:val="0"/>
          <w:sz w:val="24"/>
          <w:szCs w:val="24"/>
        </w:rPr>
        <w:t>misalnya</w:t>
      </w:r>
      <w:proofErr w:type="spellEnd"/>
      <w:r w:rsidRPr="00FE5925">
        <w:rPr>
          <w:b w:val="0"/>
          <w:bCs w:val="0"/>
          <w:sz w:val="24"/>
          <w:szCs w:val="24"/>
        </w:rPr>
        <w:t xml:space="preserve"> "Jakarta" </w:t>
      </w:r>
      <w:proofErr w:type="spellStart"/>
      <w:r w:rsidRPr="00FE5925">
        <w:rPr>
          <w:b w:val="0"/>
          <w:bCs w:val="0"/>
          <w:sz w:val="24"/>
          <w:szCs w:val="24"/>
        </w:rPr>
        <w:t>atau</w:t>
      </w:r>
      <w:proofErr w:type="spellEnd"/>
      <w:r w:rsidRPr="00FE5925">
        <w:rPr>
          <w:b w:val="0"/>
          <w:bCs w:val="0"/>
          <w:sz w:val="24"/>
          <w:szCs w:val="24"/>
        </w:rPr>
        <w:t xml:space="preserve"> "Ban</w:t>
      </w:r>
      <w:r>
        <w:rPr>
          <w:b w:val="0"/>
          <w:bCs w:val="0"/>
          <w:sz w:val="24"/>
          <w:szCs w:val="24"/>
        </w:rPr>
        <w:t>d</w:t>
      </w:r>
      <w:r w:rsidRPr="00FE5925">
        <w:rPr>
          <w:b w:val="0"/>
          <w:bCs w:val="0"/>
          <w:sz w:val="24"/>
          <w:szCs w:val="24"/>
        </w:rPr>
        <w:t xml:space="preserve">ung"). Proses </w:t>
      </w:r>
      <w:proofErr w:type="spellStart"/>
      <w:r w:rsidRPr="00FE5925">
        <w:rPr>
          <w:b w:val="0"/>
          <w:bCs w:val="0"/>
          <w:sz w:val="24"/>
          <w:szCs w:val="24"/>
        </w:rPr>
        <w:t>ini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mirip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dengan</w:t>
      </w:r>
      <w:proofErr w:type="spellEnd"/>
      <w:r w:rsidRPr="00FE5925">
        <w:rPr>
          <w:b w:val="0"/>
          <w:bCs w:val="0"/>
          <w:sz w:val="24"/>
          <w:szCs w:val="24"/>
        </w:rPr>
        <w:t xml:space="preserve"> input </w:t>
      </w:r>
      <w:proofErr w:type="spellStart"/>
      <w:r w:rsidRPr="00FE5925">
        <w:rPr>
          <w:b w:val="0"/>
          <w:bCs w:val="0"/>
          <w:sz w:val="24"/>
          <w:szCs w:val="24"/>
        </w:rPr>
        <w:t>nama</w:t>
      </w:r>
      <w:proofErr w:type="spellEnd"/>
      <w:r w:rsidRPr="00FE5925">
        <w:rPr>
          <w:b w:val="0"/>
          <w:bCs w:val="0"/>
          <w:sz w:val="24"/>
          <w:szCs w:val="24"/>
        </w:rPr>
        <w:t> </w:t>
      </w:r>
      <w:proofErr w:type="spellStart"/>
      <w:r w:rsidRPr="00FE5925">
        <w:rPr>
          <w:b w:val="0"/>
          <w:bCs w:val="0"/>
          <w:sz w:val="24"/>
          <w:szCs w:val="24"/>
        </w:rPr>
        <w:t>penumpang</w:t>
      </w:r>
      <w:proofErr w:type="spellEnd"/>
    </w:p>
    <w:p w14:paraId="0423AE7E" w14:textId="2F69C713" w:rsidR="00FE5925" w:rsidRDefault="00FE5925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FE5925">
        <w:rPr>
          <w:sz w:val="24"/>
          <w:szCs w:val="24"/>
        </w:rPr>
        <w:t>01h</w:t>
      </w:r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tuk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membaca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satu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karakter</w:t>
      </w:r>
      <w:proofErr w:type="spellEnd"/>
      <w:r w:rsidRPr="00FE5925">
        <w:rPr>
          <w:b w:val="0"/>
          <w:bCs w:val="0"/>
          <w:sz w:val="24"/>
          <w:szCs w:val="24"/>
        </w:rPr>
        <w:t xml:space="preserve"> </w:t>
      </w:r>
      <w:proofErr w:type="spellStart"/>
      <w:r w:rsidRPr="00FE5925">
        <w:rPr>
          <w:b w:val="0"/>
          <w:bCs w:val="0"/>
          <w:sz w:val="24"/>
          <w:szCs w:val="24"/>
        </w:rPr>
        <w:t>dari</w:t>
      </w:r>
      <w:proofErr w:type="spellEnd"/>
      <w:r w:rsidRPr="00FE5925">
        <w:rPr>
          <w:b w:val="0"/>
          <w:bCs w:val="0"/>
          <w:sz w:val="24"/>
          <w:szCs w:val="24"/>
        </w:rPr>
        <w:t xml:space="preserve"> keyboard (</w:t>
      </w:r>
      <w:proofErr w:type="spellStart"/>
      <w:r w:rsidRPr="00FE5925">
        <w:rPr>
          <w:b w:val="0"/>
          <w:bCs w:val="0"/>
          <w:sz w:val="24"/>
          <w:szCs w:val="24"/>
        </w:rPr>
        <w:t>jumlah</w:t>
      </w:r>
      <w:proofErr w:type="spellEnd"/>
      <w:r w:rsidRPr="00FE5925">
        <w:rPr>
          <w:b w:val="0"/>
          <w:bCs w:val="0"/>
          <w:sz w:val="24"/>
          <w:szCs w:val="24"/>
        </w:rPr>
        <w:t> </w:t>
      </w:r>
      <w:proofErr w:type="spellStart"/>
      <w:r w:rsidRPr="00FE5925">
        <w:rPr>
          <w:b w:val="0"/>
          <w:bCs w:val="0"/>
          <w:sz w:val="24"/>
          <w:szCs w:val="24"/>
        </w:rPr>
        <w:t>tiket</w:t>
      </w:r>
      <w:proofErr w:type="spellEnd"/>
      <w:r w:rsidRPr="00FE5925">
        <w:rPr>
          <w:b w:val="0"/>
          <w:bCs w:val="0"/>
          <w:sz w:val="24"/>
          <w:szCs w:val="24"/>
        </w:rPr>
        <w:t>).</w:t>
      </w:r>
    </w:p>
    <w:p w14:paraId="7AD55E00" w14:textId="0806FA26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153F8">
        <w:rPr>
          <w:rStyle w:val="HTMLCode"/>
        </w:rPr>
        <w:t>'0'</w:t>
      </w:r>
      <w:r w:rsidRPr="00D153F8"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un</w:t>
      </w:r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karakter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dimasukkan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diubah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angka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mengurangi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 </w:t>
      </w:r>
      <w:proofErr w:type="spellStart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nilai</w:t>
      </w:r>
      <w:proofErr w:type="spellEnd"/>
      <w:r w:rsidRPr="00D153F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 ASCII</w:t>
      </w:r>
    </w:p>
    <w:p w14:paraId="2043EED0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153F8">
        <w:rPr>
          <w:sz w:val="24"/>
          <w:szCs w:val="24"/>
        </w:rPr>
        <w:lastRenderedPageBreak/>
        <w:t>MENU_TEXT</w:t>
      </w:r>
      <w:r w:rsidRPr="00D153F8">
        <w:rPr>
          <w:b w:val="0"/>
          <w:bCs w:val="0"/>
          <w:sz w:val="24"/>
          <w:szCs w:val="24"/>
        </w:rPr>
        <w:t xml:space="preserve">: String yang </w:t>
      </w:r>
      <w:proofErr w:type="spellStart"/>
      <w:r w:rsidRPr="00D153F8">
        <w:rPr>
          <w:b w:val="0"/>
          <w:bCs w:val="0"/>
          <w:sz w:val="24"/>
          <w:szCs w:val="24"/>
        </w:rPr>
        <w:t>menampilkan</w:t>
      </w:r>
      <w:proofErr w:type="spellEnd"/>
      <w:r w:rsidRPr="00D153F8">
        <w:rPr>
          <w:b w:val="0"/>
          <w:bCs w:val="0"/>
          <w:sz w:val="24"/>
          <w:szCs w:val="24"/>
        </w:rPr>
        <w:t xml:space="preserve"> "Program </w:t>
      </w:r>
      <w:proofErr w:type="spellStart"/>
      <w:r w:rsidRPr="00D153F8">
        <w:rPr>
          <w:b w:val="0"/>
          <w:bCs w:val="0"/>
          <w:sz w:val="24"/>
          <w:szCs w:val="24"/>
        </w:rPr>
        <w:t>Tiket</w:t>
      </w:r>
      <w:proofErr w:type="spellEnd"/>
      <w:r w:rsidRPr="00D153F8">
        <w:rPr>
          <w:b w:val="0"/>
          <w:bCs w:val="0"/>
          <w:sz w:val="24"/>
          <w:szCs w:val="24"/>
        </w:rPr>
        <w:t xml:space="preserve"> Bus".</w:t>
      </w:r>
    </w:p>
    <w:p w14:paraId="692D6F30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153F8">
        <w:rPr>
          <w:sz w:val="24"/>
          <w:szCs w:val="24"/>
        </w:rPr>
        <w:t xml:space="preserve">NAME_PROMPT: </w:t>
      </w:r>
      <w:r w:rsidRPr="00D153F8">
        <w:rPr>
          <w:b w:val="0"/>
          <w:bCs w:val="0"/>
          <w:sz w:val="24"/>
          <w:szCs w:val="24"/>
        </w:rPr>
        <w:t xml:space="preserve">Prompt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memasukkan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nama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penumpang</w:t>
      </w:r>
      <w:proofErr w:type="spellEnd"/>
      <w:r w:rsidRPr="00D153F8">
        <w:rPr>
          <w:b w:val="0"/>
          <w:bCs w:val="0"/>
          <w:sz w:val="24"/>
          <w:szCs w:val="24"/>
        </w:rPr>
        <w:t>.</w:t>
      </w:r>
    </w:p>
    <w:p w14:paraId="0F0F652C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153F8">
        <w:rPr>
          <w:sz w:val="24"/>
          <w:szCs w:val="24"/>
        </w:rPr>
        <w:t xml:space="preserve">NAME_BUFFER: </w:t>
      </w:r>
      <w:r w:rsidRPr="00D153F8">
        <w:rPr>
          <w:b w:val="0"/>
          <w:bCs w:val="0"/>
          <w:sz w:val="24"/>
          <w:szCs w:val="24"/>
        </w:rPr>
        <w:t xml:space="preserve">Buffer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menyimpan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nama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penumpang</w:t>
      </w:r>
      <w:proofErr w:type="spellEnd"/>
      <w:r w:rsidRPr="00D153F8">
        <w:rPr>
          <w:b w:val="0"/>
          <w:bCs w:val="0"/>
          <w:sz w:val="24"/>
          <w:szCs w:val="24"/>
        </w:rPr>
        <w:t xml:space="preserve"> yang </w:t>
      </w:r>
      <w:proofErr w:type="spellStart"/>
      <w:r w:rsidRPr="00D153F8">
        <w:rPr>
          <w:b w:val="0"/>
          <w:bCs w:val="0"/>
          <w:sz w:val="24"/>
          <w:szCs w:val="24"/>
        </w:rPr>
        <w:t>dimasukkan</w:t>
      </w:r>
      <w:proofErr w:type="spellEnd"/>
      <w:r w:rsidRPr="00D153F8">
        <w:rPr>
          <w:b w:val="0"/>
          <w:bCs w:val="0"/>
          <w:sz w:val="24"/>
          <w:szCs w:val="24"/>
        </w:rPr>
        <w:t xml:space="preserve"> (</w:t>
      </w:r>
      <w:proofErr w:type="spellStart"/>
      <w:r w:rsidRPr="00D153F8">
        <w:rPr>
          <w:b w:val="0"/>
          <w:bCs w:val="0"/>
          <w:sz w:val="24"/>
          <w:szCs w:val="24"/>
        </w:rPr>
        <w:t>maksimal</w:t>
      </w:r>
      <w:proofErr w:type="spellEnd"/>
      <w:r w:rsidRPr="00D153F8">
        <w:rPr>
          <w:b w:val="0"/>
          <w:bCs w:val="0"/>
          <w:sz w:val="24"/>
          <w:szCs w:val="24"/>
        </w:rPr>
        <w:t xml:space="preserve"> 20 </w:t>
      </w:r>
      <w:proofErr w:type="spellStart"/>
      <w:r w:rsidRPr="00D153F8">
        <w:rPr>
          <w:b w:val="0"/>
          <w:bCs w:val="0"/>
          <w:sz w:val="24"/>
          <w:szCs w:val="24"/>
        </w:rPr>
        <w:t>karakter</w:t>
      </w:r>
      <w:proofErr w:type="spellEnd"/>
      <w:r w:rsidRPr="00D153F8">
        <w:rPr>
          <w:b w:val="0"/>
          <w:bCs w:val="0"/>
          <w:sz w:val="24"/>
          <w:szCs w:val="24"/>
        </w:rPr>
        <w:t>).</w:t>
      </w:r>
    </w:p>
    <w:p w14:paraId="5CA90F91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sz w:val="24"/>
          <w:szCs w:val="24"/>
        </w:rPr>
      </w:pPr>
      <w:r w:rsidRPr="00D153F8">
        <w:rPr>
          <w:sz w:val="24"/>
          <w:szCs w:val="24"/>
        </w:rPr>
        <w:t>DEST_PROMPT</w:t>
      </w:r>
      <w:r w:rsidRPr="00D153F8">
        <w:rPr>
          <w:b w:val="0"/>
          <w:bCs w:val="0"/>
          <w:sz w:val="24"/>
          <w:szCs w:val="24"/>
        </w:rPr>
        <w:t xml:space="preserve">: Prompt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memasukkan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tujuan</w:t>
      </w:r>
      <w:proofErr w:type="spellEnd"/>
      <w:r w:rsidRPr="00D153F8">
        <w:rPr>
          <w:sz w:val="24"/>
          <w:szCs w:val="24"/>
        </w:rPr>
        <w:t>.</w:t>
      </w:r>
    </w:p>
    <w:p w14:paraId="5CC70B8F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153F8">
        <w:rPr>
          <w:sz w:val="24"/>
          <w:szCs w:val="24"/>
        </w:rPr>
        <w:t>DEST_BUFFER</w:t>
      </w:r>
      <w:r w:rsidRPr="00D153F8">
        <w:rPr>
          <w:b w:val="0"/>
          <w:bCs w:val="0"/>
          <w:sz w:val="24"/>
          <w:szCs w:val="24"/>
        </w:rPr>
        <w:t xml:space="preserve">: Buffer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menyimpan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tujuan</w:t>
      </w:r>
      <w:proofErr w:type="spellEnd"/>
      <w:r w:rsidRPr="00D153F8">
        <w:rPr>
          <w:b w:val="0"/>
          <w:bCs w:val="0"/>
          <w:sz w:val="24"/>
          <w:szCs w:val="24"/>
        </w:rPr>
        <w:t xml:space="preserve"> yang </w:t>
      </w:r>
      <w:proofErr w:type="spellStart"/>
      <w:r w:rsidRPr="00D153F8">
        <w:rPr>
          <w:b w:val="0"/>
          <w:bCs w:val="0"/>
          <w:sz w:val="24"/>
          <w:szCs w:val="24"/>
        </w:rPr>
        <w:t>dimasukkan</w:t>
      </w:r>
      <w:proofErr w:type="spellEnd"/>
      <w:r w:rsidRPr="00D153F8">
        <w:rPr>
          <w:b w:val="0"/>
          <w:bCs w:val="0"/>
          <w:sz w:val="24"/>
          <w:szCs w:val="24"/>
        </w:rPr>
        <w:t xml:space="preserve"> (</w:t>
      </w:r>
      <w:proofErr w:type="spellStart"/>
      <w:r w:rsidRPr="00D153F8">
        <w:rPr>
          <w:b w:val="0"/>
          <w:bCs w:val="0"/>
          <w:sz w:val="24"/>
          <w:szCs w:val="24"/>
        </w:rPr>
        <w:t>maksimal</w:t>
      </w:r>
      <w:proofErr w:type="spellEnd"/>
      <w:r w:rsidRPr="00D153F8">
        <w:rPr>
          <w:b w:val="0"/>
          <w:bCs w:val="0"/>
          <w:sz w:val="24"/>
          <w:szCs w:val="24"/>
        </w:rPr>
        <w:t xml:space="preserve"> 20 </w:t>
      </w:r>
      <w:proofErr w:type="spellStart"/>
      <w:r w:rsidRPr="00D153F8">
        <w:rPr>
          <w:b w:val="0"/>
          <w:bCs w:val="0"/>
          <w:sz w:val="24"/>
          <w:szCs w:val="24"/>
        </w:rPr>
        <w:t>karakter</w:t>
      </w:r>
      <w:proofErr w:type="spellEnd"/>
      <w:r w:rsidRPr="00D153F8">
        <w:rPr>
          <w:b w:val="0"/>
          <w:bCs w:val="0"/>
          <w:sz w:val="24"/>
          <w:szCs w:val="24"/>
        </w:rPr>
        <w:t>).</w:t>
      </w:r>
    </w:p>
    <w:p w14:paraId="5B135DA4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sz w:val="24"/>
          <w:szCs w:val="24"/>
        </w:rPr>
      </w:pPr>
      <w:r w:rsidRPr="00D153F8">
        <w:rPr>
          <w:sz w:val="24"/>
          <w:szCs w:val="24"/>
        </w:rPr>
        <w:t>TICKETS_PROMPT</w:t>
      </w:r>
      <w:r w:rsidRPr="00D153F8">
        <w:rPr>
          <w:b w:val="0"/>
          <w:bCs w:val="0"/>
          <w:sz w:val="24"/>
          <w:szCs w:val="24"/>
        </w:rPr>
        <w:t xml:space="preserve">: Prompt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memasukkan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jumlah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tiket</w:t>
      </w:r>
      <w:proofErr w:type="spellEnd"/>
      <w:r w:rsidRPr="00D153F8">
        <w:rPr>
          <w:b w:val="0"/>
          <w:bCs w:val="0"/>
          <w:sz w:val="24"/>
          <w:szCs w:val="24"/>
        </w:rPr>
        <w:t>.</w:t>
      </w:r>
    </w:p>
    <w:p w14:paraId="10FC3D9D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sz w:val="24"/>
          <w:szCs w:val="24"/>
        </w:rPr>
      </w:pPr>
      <w:r w:rsidRPr="00D153F8">
        <w:rPr>
          <w:sz w:val="24"/>
          <w:szCs w:val="24"/>
        </w:rPr>
        <w:t>SUMMARY_TEXT</w:t>
      </w:r>
      <w:r w:rsidRPr="00D153F8">
        <w:rPr>
          <w:b w:val="0"/>
          <w:bCs w:val="0"/>
          <w:sz w:val="24"/>
          <w:szCs w:val="24"/>
        </w:rPr>
        <w:t xml:space="preserve">: Teks yang </w:t>
      </w:r>
      <w:proofErr w:type="spellStart"/>
      <w:r w:rsidRPr="00D153F8">
        <w:rPr>
          <w:b w:val="0"/>
          <w:bCs w:val="0"/>
          <w:sz w:val="24"/>
          <w:szCs w:val="24"/>
        </w:rPr>
        <w:t>menampilkan</w:t>
      </w:r>
      <w:proofErr w:type="spellEnd"/>
      <w:r w:rsidRPr="00D153F8">
        <w:rPr>
          <w:b w:val="0"/>
          <w:bCs w:val="0"/>
          <w:sz w:val="24"/>
          <w:szCs w:val="24"/>
        </w:rPr>
        <w:t xml:space="preserve"> "</w:t>
      </w:r>
      <w:proofErr w:type="spellStart"/>
      <w:r w:rsidRPr="00D153F8">
        <w:rPr>
          <w:b w:val="0"/>
          <w:bCs w:val="0"/>
          <w:sz w:val="24"/>
          <w:szCs w:val="24"/>
        </w:rPr>
        <w:t>Ringkasan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Pemesanan</w:t>
      </w:r>
      <w:proofErr w:type="spellEnd"/>
      <w:r w:rsidRPr="00D153F8">
        <w:rPr>
          <w:b w:val="0"/>
          <w:bCs w:val="0"/>
          <w:sz w:val="24"/>
          <w:szCs w:val="24"/>
        </w:rPr>
        <w:t>".</w:t>
      </w:r>
    </w:p>
    <w:p w14:paraId="37D46C21" w14:textId="77777777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153F8">
        <w:rPr>
          <w:sz w:val="24"/>
          <w:szCs w:val="24"/>
        </w:rPr>
        <w:t>DEST_TEXT dan TICKET_COUNT_TEXT</w:t>
      </w:r>
      <w:r w:rsidRPr="00D153F8">
        <w:rPr>
          <w:b w:val="0"/>
          <w:bCs w:val="0"/>
          <w:sz w:val="24"/>
          <w:szCs w:val="24"/>
        </w:rPr>
        <w:t xml:space="preserve">: Teks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menampilkan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informasi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tujuan</w:t>
      </w:r>
      <w:proofErr w:type="spellEnd"/>
      <w:r w:rsidRPr="00D153F8">
        <w:rPr>
          <w:b w:val="0"/>
          <w:bCs w:val="0"/>
          <w:sz w:val="24"/>
          <w:szCs w:val="24"/>
        </w:rPr>
        <w:t xml:space="preserve"> dan </w:t>
      </w:r>
      <w:proofErr w:type="spellStart"/>
      <w:r w:rsidRPr="00D153F8">
        <w:rPr>
          <w:b w:val="0"/>
          <w:bCs w:val="0"/>
          <w:sz w:val="24"/>
          <w:szCs w:val="24"/>
        </w:rPr>
        <w:t>jumlah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tiket</w:t>
      </w:r>
      <w:proofErr w:type="spellEnd"/>
      <w:r w:rsidRPr="00D153F8">
        <w:rPr>
          <w:b w:val="0"/>
          <w:bCs w:val="0"/>
          <w:sz w:val="24"/>
          <w:szCs w:val="24"/>
        </w:rPr>
        <w:t>.</w:t>
      </w:r>
    </w:p>
    <w:p w14:paraId="2C6EE314" w14:textId="6B44FB63" w:rsidR="00D153F8" w:rsidRPr="00D153F8" w:rsidRDefault="00D153F8" w:rsidP="00D153F8">
      <w:pPr>
        <w:pStyle w:val="Heading2"/>
        <w:numPr>
          <w:ilvl w:val="0"/>
          <w:numId w:val="18"/>
        </w:numPr>
        <w:jc w:val="both"/>
        <w:rPr>
          <w:b w:val="0"/>
          <w:bCs w:val="0"/>
          <w:sz w:val="24"/>
          <w:szCs w:val="24"/>
        </w:rPr>
      </w:pPr>
      <w:r w:rsidRPr="00D153F8">
        <w:rPr>
          <w:sz w:val="24"/>
          <w:szCs w:val="24"/>
        </w:rPr>
        <w:t>NUM_TICKETS</w:t>
      </w:r>
      <w:r w:rsidRPr="00D153F8">
        <w:rPr>
          <w:b w:val="0"/>
          <w:bCs w:val="0"/>
          <w:sz w:val="24"/>
          <w:szCs w:val="24"/>
        </w:rPr>
        <w:t xml:space="preserve">: </w:t>
      </w:r>
      <w:proofErr w:type="spellStart"/>
      <w:r w:rsidRPr="00D153F8">
        <w:rPr>
          <w:b w:val="0"/>
          <w:bCs w:val="0"/>
          <w:sz w:val="24"/>
          <w:szCs w:val="24"/>
        </w:rPr>
        <w:t>Variabel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untuk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menyimpan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jumlah</w:t>
      </w:r>
      <w:proofErr w:type="spellEnd"/>
      <w:r w:rsidRPr="00D153F8">
        <w:rPr>
          <w:b w:val="0"/>
          <w:bCs w:val="0"/>
          <w:sz w:val="24"/>
          <w:szCs w:val="24"/>
        </w:rPr>
        <w:t xml:space="preserve"> </w:t>
      </w:r>
      <w:proofErr w:type="spellStart"/>
      <w:r w:rsidRPr="00D153F8">
        <w:rPr>
          <w:b w:val="0"/>
          <w:bCs w:val="0"/>
          <w:sz w:val="24"/>
          <w:szCs w:val="24"/>
        </w:rPr>
        <w:t>tiket</w:t>
      </w:r>
      <w:proofErr w:type="spellEnd"/>
      <w:r w:rsidRPr="00D153F8">
        <w:rPr>
          <w:b w:val="0"/>
          <w:bCs w:val="0"/>
          <w:sz w:val="24"/>
          <w:szCs w:val="24"/>
        </w:rPr>
        <w:t xml:space="preserve"> yang </w:t>
      </w:r>
      <w:proofErr w:type="spellStart"/>
      <w:r w:rsidRPr="00D153F8">
        <w:rPr>
          <w:b w:val="0"/>
          <w:bCs w:val="0"/>
          <w:sz w:val="24"/>
          <w:szCs w:val="24"/>
        </w:rPr>
        <w:t>dipesan</w:t>
      </w:r>
      <w:proofErr w:type="spellEnd"/>
    </w:p>
    <w:p w14:paraId="2832E60D" w14:textId="74969636" w:rsidR="00BE620C" w:rsidRPr="0005591D" w:rsidRDefault="006F711B" w:rsidP="00D153F8">
      <w:pPr>
        <w:pStyle w:val="Heading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B.  </w:t>
      </w:r>
      <w:proofErr w:type="spellStart"/>
      <w:r w:rsidR="0005591D" w:rsidRPr="0005591D">
        <w:rPr>
          <w:sz w:val="24"/>
          <w:szCs w:val="24"/>
        </w:rPr>
        <w:t>Outputnya</w:t>
      </w:r>
      <w:proofErr w:type="spellEnd"/>
    </w:p>
    <w:p w14:paraId="5EB781AF" w14:textId="75AA628C" w:rsidR="00BE620C" w:rsidRPr="006F711B" w:rsidRDefault="00D153F8" w:rsidP="006F711B">
      <w:pPr>
        <w:pStyle w:val="Heading2"/>
        <w:ind w:left="360"/>
        <w:rPr>
          <w:b w:val="0"/>
          <w:bCs w:val="0"/>
          <w:sz w:val="24"/>
          <w:szCs w:val="24"/>
        </w:rPr>
      </w:pPr>
      <w:r w:rsidRPr="00D153F8">
        <w:rPr>
          <w:b w:val="0"/>
          <w:bCs w:val="0"/>
          <w:noProof/>
          <w:sz w:val="24"/>
          <w:szCs w:val="24"/>
        </w:rPr>
        <w:drawing>
          <wp:inline distT="0" distB="0" distL="0" distR="0" wp14:anchorId="2DFD6884" wp14:editId="6BA695FF">
            <wp:extent cx="4151086" cy="2595234"/>
            <wp:effectExtent l="0" t="0" r="1905" b="0"/>
            <wp:docPr id="114740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84" cy="26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0134" w14:textId="77777777" w:rsidR="00BE620C" w:rsidRDefault="00BE620C" w:rsidP="007D7C62">
      <w:pPr>
        <w:pStyle w:val="Heading2"/>
        <w:rPr>
          <w:b w:val="0"/>
          <w:bCs w:val="0"/>
          <w:sz w:val="24"/>
          <w:szCs w:val="24"/>
        </w:rPr>
      </w:pPr>
    </w:p>
    <w:p w14:paraId="440E08D0" w14:textId="45D29A08" w:rsidR="007D7C62" w:rsidRDefault="006F711B" w:rsidP="006F711B">
      <w:pPr>
        <w:pStyle w:val="Heading2"/>
        <w:numPr>
          <w:ilvl w:val="0"/>
          <w:numId w:val="20"/>
        </w:numPr>
        <w:spacing w:before="0" w:beforeAutospacing="0"/>
        <w:jc w:val="both"/>
        <w:rPr>
          <w:b w:val="0"/>
          <w:bCs w:val="0"/>
          <w:sz w:val="24"/>
          <w:szCs w:val="24"/>
        </w:rPr>
      </w:pPr>
      <w:r w:rsidRPr="006F711B">
        <w:rPr>
          <w:b w:val="0"/>
          <w:bCs w:val="0"/>
          <w:sz w:val="24"/>
          <w:szCs w:val="24"/>
        </w:rPr>
        <w:t xml:space="preserve">Output program </w:t>
      </w:r>
      <w:proofErr w:type="spellStart"/>
      <w:r w:rsidRPr="006F711B">
        <w:rPr>
          <w:b w:val="0"/>
          <w:bCs w:val="0"/>
          <w:sz w:val="24"/>
          <w:szCs w:val="24"/>
        </w:rPr>
        <w:t>bekerja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sesuai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fungsinya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dengan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menampilkan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informasi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pemesanan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tiket</w:t>
      </w:r>
      <w:proofErr w:type="spellEnd"/>
      <w:r w:rsidRPr="006F711B">
        <w:rPr>
          <w:b w:val="0"/>
          <w:bCs w:val="0"/>
          <w:sz w:val="24"/>
          <w:szCs w:val="24"/>
        </w:rPr>
        <w:t xml:space="preserve"> yang </w:t>
      </w:r>
      <w:proofErr w:type="spellStart"/>
      <w:r w:rsidRPr="006F711B">
        <w:rPr>
          <w:b w:val="0"/>
          <w:bCs w:val="0"/>
          <w:sz w:val="24"/>
          <w:szCs w:val="24"/>
        </w:rPr>
        <w:t>telah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dimasukkan</w:t>
      </w:r>
      <w:proofErr w:type="spellEnd"/>
      <w:r w:rsidRPr="006F711B">
        <w:rPr>
          <w:b w:val="0"/>
          <w:bCs w:val="0"/>
          <w:sz w:val="24"/>
          <w:szCs w:val="24"/>
        </w:rPr>
        <w:t xml:space="preserve"> oleh </w:t>
      </w:r>
      <w:proofErr w:type="spellStart"/>
      <w:r w:rsidRPr="006F711B">
        <w:rPr>
          <w:b w:val="0"/>
          <w:bCs w:val="0"/>
          <w:sz w:val="24"/>
          <w:szCs w:val="24"/>
        </w:rPr>
        <w:t>pengguna</w:t>
      </w:r>
      <w:proofErr w:type="spellEnd"/>
      <w:r w:rsidRPr="006F711B">
        <w:rPr>
          <w:b w:val="0"/>
          <w:bCs w:val="0"/>
          <w:sz w:val="24"/>
          <w:szCs w:val="24"/>
        </w:rPr>
        <w:t xml:space="preserve">. Program </w:t>
      </w:r>
      <w:proofErr w:type="spellStart"/>
      <w:r w:rsidRPr="006F711B">
        <w:rPr>
          <w:b w:val="0"/>
          <w:bCs w:val="0"/>
          <w:sz w:val="24"/>
          <w:szCs w:val="24"/>
        </w:rPr>
        <w:t>ini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menggunakan</w:t>
      </w:r>
      <w:proofErr w:type="spellEnd"/>
      <w:r w:rsidRPr="006F711B">
        <w:rPr>
          <w:b w:val="0"/>
          <w:bCs w:val="0"/>
          <w:sz w:val="24"/>
          <w:szCs w:val="24"/>
        </w:rPr>
        <w:t xml:space="preserve"> input string dan </w:t>
      </w:r>
      <w:proofErr w:type="spellStart"/>
      <w:r w:rsidRPr="006F711B">
        <w:rPr>
          <w:b w:val="0"/>
          <w:bCs w:val="0"/>
          <w:sz w:val="24"/>
          <w:szCs w:val="24"/>
        </w:rPr>
        <w:t>karakter</w:t>
      </w:r>
      <w:proofErr w:type="spellEnd"/>
      <w:r w:rsidRPr="006F711B">
        <w:rPr>
          <w:b w:val="0"/>
          <w:bCs w:val="0"/>
          <w:sz w:val="24"/>
          <w:szCs w:val="24"/>
        </w:rPr>
        <w:t xml:space="preserve">, </w:t>
      </w:r>
      <w:proofErr w:type="spellStart"/>
      <w:r w:rsidRPr="006F711B">
        <w:rPr>
          <w:b w:val="0"/>
          <w:bCs w:val="0"/>
          <w:sz w:val="24"/>
          <w:szCs w:val="24"/>
        </w:rPr>
        <w:t>lalu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menampilkan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ringkasan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hasil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pemesanan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dengan</w:t>
      </w:r>
      <w:proofErr w:type="spellEnd"/>
      <w:r w:rsidRPr="006F711B">
        <w:rPr>
          <w:b w:val="0"/>
          <w:bCs w:val="0"/>
          <w:sz w:val="24"/>
          <w:szCs w:val="24"/>
        </w:rPr>
        <w:t xml:space="preserve"> format yang </w:t>
      </w:r>
      <w:proofErr w:type="spellStart"/>
      <w:r w:rsidRPr="006F711B">
        <w:rPr>
          <w:b w:val="0"/>
          <w:bCs w:val="0"/>
          <w:sz w:val="24"/>
          <w:szCs w:val="24"/>
        </w:rPr>
        <w:t>sederhana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namun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efektif</w:t>
      </w:r>
      <w:proofErr w:type="spellEnd"/>
      <w:r w:rsidRPr="006F711B">
        <w:rPr>
          <w:b w:val="0"/>
          <w:bCs w:val="0"/>
          <w:sz w:val="24"/>
          <w:szCs w:val="24"/>
        </w:rPr>
        <w:t>.</w:t>
      </w:r>
      <w:r w:rsidR="007D7C62" w:rsidRPr="006F711B">
        <w:rPr>
          <w:b w:val="0"/>
          <w:bCs w:val="0"/>
          <w:sz w:val="24"/>
          <w:szCs w:val="24"/>
        </w:rPr>
        <w:t xml:space="preserve"> </w:t>
      </w:r>
    </w:p>
    <w:p w14:paraId="3BE031C0" w14:textId="3A3A9100" w:rsidR="006F711B" w:rsidRPr="006F711B" w:rsidRDefault="006F711B" w:rsidP="006F711B">
      <w:pPr>
        <w:pStyle w:val="Heading2"/>
        <w:spacing w:before="0" w:beforeAutospacing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  </w:t>
      </w:r>
      <w:r w:rsidRPr="006F711B">
        <w:rPr>
          <w:sz w:val="24"/>
          <w:szCs w:val="24"/>
        </w:rPr>
        <w:t xml:space="preserve">Kesimpulan </w:t>
      </w:r>
    </w:p>
    <w:p w14:paraId="5605F012" w14:textId="29D5E78C" w:rsidR="0047654B" w:rsidRPr="00586CD2" w:rsidRDefault="006F711B" w:rsidP="006F711B">
      <w:pPr>
        <w:pStyle w:val="Heading2"/>
        <w:ind w:left="720"/>
        <w:jc w:val="both"/>
        <w:rPr>
          <w:b w:val="0"/>
          <w:bCs w:val="0"/>
          <w:sz w:val="24"/>
          <w:szCs w:val="24"/>
        </w:rPr>
      </w:pPr>
      <w:r w:rsidRPr="006F711B">
        <w:rPr>
          <w:b w:val="0"/>
          <w:bCs w:val="0"/>
          <w:sz w:val="24"/>
          <w:szCs w:val="24"/>
        </w:rPr>
        <w:t xml:space="preserve">Program </w:t>
      </w:r>
      <w:proofErr w:type="spellStart"/>
      <w:r w:rsidRPr="006F711B">
        <w:rPr>
          <w:b w:val="0"/>
          <w:bCs w:val="0"/>
          <w:sz w:val="24"/>
          <w:szCs w:val="24"/>
        </w:rPr>
        <w:t>ini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adalah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contoh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aplikasi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pemesanan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tiket</w:t>
      </w:r>
      <w:proofErr w:type="spellEnd"/>
      <w:r w:rsidRPr="006F711B">
        <w:rPr>
          <w:b w:val="0"/>
          <w:bCs w:val="0"/>
          <w:sz w:val="24"/>
          <w:szCs w:val="24"/>
        </w:rPr>
        <w:t xml:space="preserve"> bus yang </w:t>
      </w:r>
      <w:proofErr w:type="spellStart"/>
      <w:r w:rsidRPr="006F711B">
        <w:rPr>
          <w:b w:val="0"/>
          <w:bCs w:val="0"/>
          <w:sz w:val="24"/>
          <w:szCs w:val="24"/>
        </w:rPr>
        <w:t>sederhana</w:t>
      </w:r>
      <w:proofErr w:type="spellEnd"/>
      <w:r w:rsidRPr="006F711B">
        <w:rPr>
          <w:b w:val="0"/>
          <w:bCs w:val="0"/>
          <w:sz w:val="24"/>
          <w:szCs w:val="24"/>
        </w:rPr>
        <w:t xml:space="preserve">. Program </w:t>
      </w:r>
      <w:proofErr w:type="spellStart"/>
      <w:r w:rsidRPr="006F711B">
        <w:rPr>
          <w:b w:val="0"/>
          <w:bCs w:val="0"/>
          <w:sz w:val="24"/>
          <w:szCs w:val="24"/>
        </w:rPr>
        <w:t>ini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memanfaatkan</w:t>
      </w:r>
      <w:proofErr w:type="spellEnd"/>
      <w:r w:rsidRPr="006F711B">
        <w:rPr>
          <w:b w:val="0"/>
          <w:bCs w:val="0"/>
          <w:sz w:val="24"/>
          <w:szCs w:val="24"/>
        </w:rPr>
        <w:t xml:space="preserve"> DOS interrupts </w:t>
      </w:r>
      <w:proofErr w:type="spellStart"/>
      <w:r w:rsidRPr="006F711B">
        <w:rPr>
          <w:b w:val="0"/>
          <w:bCs w:val="0"/>
          <w:sz w:val="24"/>
          <w:szCs w:val="24"/>
        </w:rPr>
        <w:t>untuk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berinteraksi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dengan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pengguna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melalui</w:t>
      </w:r>
      <w:proofErr w:type="spellEnd"/>
      <w:r w:rsidRPr="006F711B">
        <w:rPr>
          <w:b w:val="0"/>
          <w:bCs w:val="0"/>
          <w:sz w:val="24"/>
          <w:szCs w:val="24"/>
        </w:rPr>
        <w:t xml:space="preserve"> input dan output. </w:t>
      </w:r>
      <w:proofErr w:type="spellStart"/>
      <w:r w:rsidRPr="006F711B">
        <w:rPr>
          <w:b w:val="0"/>
          <w:bCs w:val="0"/>
          <w:sz w:val="24"/>
          <w:szCs w:val="24"/>
        </w:rPr>
        <w:t>Setelah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pengguna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memasukkan</w:t>
      </w:r>
      <w:proofErr w:type="spellEnd"/>
      <w:r w:rsidRPr="006F711B">
        <w:rPr>
          <w:b w:val="0"/>
          <w:bCs w:val="0"/>
          <w:sz w:val="24"/>
          <w:szCs w:val="24"/>
        </w:rPr>
        <w:t xml:space="preserve"> data (</w:t>
      </w:r>
      <w:proofErr w:type="spellStart"/>
      <w:r w:rsidRPr="006F711B">
        <w:rPr>
          <w:b w:val="0"/>
          <w:bCs w:val="0"/>
          <w:sz w:val="24"/>
          <w:szCs w:val="24"/>
        </w:rPr>
        <w:t>nama</w:t>
      </w:r>
      <w:proofErr w:type="spellEnd"/>
      <w:r w:rsidRPr="006F711B">
        <w:rPr>
          <w:b w:val="0"/>
          <w:bCs w:val="0"/>
          <w:sz w:val="24"/>
          <w:szCs w:val="24"/>
        </w:rPr>
        <w:t xml:space="preserve">, </w:t>
      </w:r>
      <w:proofErr w:type="spellStart"/>
      <w:r w:rsidRPr="006F711B">
        <w:rPr>
          <w:b w:val="0"/>
          <w:bCs w:val="0"/>
          <w:sz w:val="24"/>
          <w:szCs w:val="24"/>
        </w:rPr>
        <w:t>tujuan</w:t>
      </w:r>
      <w:proofErr w:type="spellEnd"/>
      <w:r w:rsidRPr="006F711B">
        <w:rPr>
          <w:b w:val="0"/>
          <w:bCs w:val="0"/>
          <w:sz w:val="24"/>
          <w:szCs w:val="24"/>
        </w:rPr>
        <w:t xml:space="preserve">, </w:t>
      </w:r>
      <w:proofErr w:type="spellStart"/>
      <w:r w:rsidRPr="006F711B">
        <w:rPr>
          <w:b w:val="0"/>
          <w:bCs w:val="0"/>
          <w:sz w:val="24"/>
          <w:szCs w:val="24"/>
        </w:rPr>
        <w:t>jumlah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tiket</w:t>
      </w:r>
      <w:proofErr w:type="spellEnd"/>
      <w:r w:rsidRPr="006F711B">
        <w:rPr>
          <w:b w:val="0"/>
          <w:bCs w:val="0"/>
          <w:sz w:val="24"/>
          <w:szCs w:val="24"/>
        </w:rPr>
        <w:t xml:space="preserve">), program </w:t>
      </w:r>
      <w:proofErr w:type="spellStart"/>
      <w:r w:rsidRPr="006F711B">
        <w:rPr>
          <w:b w:val="0"/>
          <w:bCs w:val="0"/>
          <w:sz w:val="24"/>
          <w:szCs w:val="24"/>
        </w:rPr>
        <w:t>menampilkan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ringkasan</w:t>
      </w:r>
      <w:proofErr w:type="spellEnd"/>
      <w:r w:rsidRPr="006F711B">
        <w:rPr>
          <w:b w:val="0"/>
          <w:bCs w:val="0"/>
          <w:sz w:val="24"/>
          <w:szCs w:val="24"/>
        </w:rPr>
        <w:t xml:space="preserve"> </w:t>
      </w:r>
      <w:proofErr w:type="spellStart"/>
      <w:r w:rsidRPr="006F711B">
        <w:rPr>
          <w:b w:val="0"/>
          <w:bCs w:val="0"/>
          <w:sz w:val="24"/>
          <w:szCs w:val="24"/>
        </w:rPr>
        <w:t>pemesanan</w:t>
      </w:r>
      <w:proofErr w:type="spellEnd"/>
      <w:r w:rsidRPr="006F711B">
        <w:rPr>
          <w:b w:val="0"/>
          <w:bCs w:val="0"/>
          <w:sz w:val="24"/>
          <w:szCs w:val="24"/>
        </w:rPr>
        <w:t xml:space="preserve"> dan </w:t>
      </w:r>
      <w:proofErr w:type="spellStart"/>
      <w:r w:rsidRPr="006F711B">
        <w:rPr>
          <w:b w:val="0"/>
          <w:bCs w:val="0"/>
          <w:sz w:val="24"/>
          <w:szCs w:val="24"/>
        </w:rPr>
        <w:t>keluar</w:t>
      </w:r>
      <w:proofErr w:type="spellEnd"/>
      <w:r w:rsidRPr="006F711B">
        <w:rPr>
          <w:b w:val="0"/>
          <w:bCs w:val="0"/>
          <w:sz w:val="24"/>
          <w:szCs w:val="24"/>
        </w:rPr>
        <w:t>.</w:t>
      </w:r>
    </w:p>
    <w:p w14:paraId="0C63DD57" w14:textId="77777777" w:rsidR="0047654B" w:rsidRPr="00586CD2" w:rsidRDefault="0047654B" w:rsidP="007D7C62">
      <w:pPr>
        <w:pStyle w:val="Heading2"/>
        <w:jc w:val="both"/>
        <w:rPr>
          <w:b w:val="0"/>
          <w:bCs w:val="0"/>
          <w:sz w:val="24"/>
          <w:szCs w:val="24"/>
        </w:rPr>
      </w:pPr>
    </w:p>
    <w:p w14:paraId="22AB56E6" w14:textId="216B64C6" w:rsidR="007816F0" w:rsidRPr="00586CD2" w:rsidRDefault="007816F0" w:rsidP="007816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665D9" w14:textId="2948DA5A" w:rsidR="00B55A26" w:rsidRPr="00586CD2" w:rsidRDefault="00B55A26" w:rsidP="00B55A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39C6" w14:textId="03A274E2" w:rsidR="00B55A26" w:rsidRPr="00586CD2" w:rsidRDefault="00B55A26" w:rsidP="00B55A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0C152" w14:textId="5AB47787" w:rsidR="00152EBC" w:rsidRPr="00586CD2" w:rsidRDefault="00152EBC" w:rsidP="00B55A2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52EBC" w:rsidRPr="0058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1E66" w14:textId="77777777" w:rsidR="00F90E44" w:rsidRDefault="00F90E44" w:rsidP="00BE620C">
      <w:pPr>
        <w:spacing w:after="0" w:line="240" w:lineRule="auto"/>
      </w:pPr>
      <w:r>
        <w:separator/>
      </w:r>
    </w:p>
  </w:endnote>
  <w:endnote w:type="continuationSeparator" w:id="0">
    <w:p w14:paraId="0F7824F0" w14:textId="77777777" w:rsidR="00F90E44" w:rsidRDefault="00F90E44" w:rsidP="00BE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E50C" w14:textId="77777777" w:rsidR="00F90E44" w:rsidRDefault="00F90E44" w:rsidP="00BE620C">
      <w:pPr>
        <w:spacing w:after="0" w:line="240" w:lineRule="auto"/>
      </w:pPr>
      <w:r>
        <w:separator/>
      </w:r>
    </w:p>
  </w:footnote>
  <w:footnote w:type="continuationSeparator" w:id="0">
    <w:p w14:paraId="7A28EFA1" w14:textId="77777777" w:rsidR="00F90E44" w:rsidRDefault="00F90E44" w:rsidP="00BE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AE3"/>
    <w:multiLevelType w:val="hybridMultilevel"/>
    <w:tmpl w:val="4EA446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0F9"/>
    <w:multiLevelType w:val="hybridMultilevel"/>
    <w:tmpl w:val="4FAE17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08CA"/>
    <w:multiLevelType w:val="hybridMultilevel"/>
    <w:tmpl w:val="DB829C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E17FD"/>
    <w:multiLevelType w:val="hybridMultilevel"/>
    <w:tmpl w:val="04FA38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0CF7"/>
    <w:multiLevelType w:val="hybridMultilevel"/>
    <w:tmpl w:val="0B04F9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04A02"/>
    <w:multiLevelType w:val="hybridMultilevel"/>
    <w:tmpl w:val="7708DE98"/>
    <w:lvl w:ilvl="0" w:tplc="5A2CC4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9E7EA4"/>
    <w:multiLevelType w:val="hybridMultilevel"/>
    <w:tmpl w:val="6E900C8A"/>
    <w:lvl w:ilvl="0" w:tplc="38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E9E482E"/>
    <w:multiLevelType w:val="hybridMultilevel"/>
    <w:tmpl w:val="91AE2F58"/>
    <w:lvl w:ilvl="0" w:tplc="3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20116F80"/>
    <w:multiLevelType w:val="multilevel"/>
    <w:tmpl w:val="A4B8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C4436"/>
    <w:multiLevelType w:val="hybridMultilevel"/>
    <w:tmpl w:val="160C4C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F4135"/>
    <w:multiLevelType w:val="hybridMultilevel"/>
    <w:tmpl w:val="BC3E2FD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2321A"/>
    <w:multiLevelType w:val="multilevel"/>
    <w:tmpl w:val="1F90460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41738"/>
    <w:multiLevelType w:val="hybridMultilevel"/>
    <w:tmpl w:val="DAF4450C"/>
    <w:lvl w:ilvl="0" w:tplc="6C64BED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290491C"/>
    <w:multiLevelType w:val="hybridMultilevel"/>
    <w:tmpl w:val="F8487C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C1358"/>
    <w:multiLevelType w:val="hybridMultilevel"/>
    <w:tmpl w:val="A45CE9D0"/>
    <w:lvl w:ilvl="0" w:tplc="3809000F">
      <w:start w:val="1"/>
      <w:numFmt w:val="decimal"/>
      <w:lvlText w:val="%1."/>
      <w:lvlJc w:val="left"/>
      <w:pPr>
        <w:ind w:left="1090" w:hanging="360"/>
      </w:p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5" w15:restartNumberingAfterBreak="0">
    <w:nsid w:val="56291A1D"/>
    <w:multiLevelType w:val="hybridMultilevel"/>
    <w:tmpl w:val="137845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E150B"/>
    <w:multiLevelType w:val="multilevel"/>
    <w:tmpl w:val="D50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579"/>
        </w:tabs>
        <w:ind w:left="-45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859"/>
        </w:tabs>
        <w:ind w:left="-38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3139"/>
        </w:tabs>
        <w:ind w:left="-31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2419"/>
        </w:tabs>
        <w:ind w:left="-24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1699"/>
        </w:tabs>
        <w:ind w:left="-16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979"/>
        </w:tabs>
        <w:ind w:left="-9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259"/>
        </w:tabs>
        <w:ind w:left="-2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1"/>
        </w:tabs>
        <w:ind w:left="461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E1769"/>
    <w:multiLevelType w:val="hybridMultilevel"/>
    <w:tmpl w:val="1806E28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8" w15:restartNumberingAfterBreak="0">
    <w:nsid w:val="76ED2ABB"/>
    <w:multiLevelType w:val="hybridMultilevel"/>
    <w:tmpl w:val="F59869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8C4136"/>
    <w:multiLevelType w:val="multilevel"/>
    <w:tmpl w:val="0E6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909992">
    <w:abstractNumId w:val="9"/>
  </w:num>
  <w:num w:numId="2" w16cid:durableId="1899314613">
    <w:abstractNumId w:val="3"/>
  </w:num>
  <w:num w:numId="3" w16cid:durableId="658188644">
    <w:abstractNumId w:val="4"/>
  </w:num>
  <w:num w:numId="4" w16cid:durableId="1680692409">
    <w:abstractNumId w:val="2"/>
  </w:num>
  <w:num w:numId="5" w16cid:durableId="1010638531">
    <w:abstractNumId w:val="15"/>
  </w:num>
  <w:num w:numId="6" w16cid:durableId="519196317">
    <w:abstractNumId w:val="7"/>
  </w:num>
  <w:num w:numId="7" w16cid:durableId="724373570">
    <w:abstractNumId w:val="18"/>
  </w:num>
  <w:num w:numId="8" w16cid:durableId="1810709556">
    <w:abstractNumId w:val="16"/>
  </w:num>
  <w:num w:numId="9" w16cid:durableId="196547126">
    <w:abstractNumId w:val="14"/>
  </w:num>
  <w:num w:numId="10" w16cid:durableId="1655181260">
    <w:abstractNumId w:val="12"/>
  </w:num>
  <w:num w:numId="11" w16cid:durableId="2050761784">
    <w:abstractNumId w:val="5"/>
  </w:num>
  <w:num w:numId="12" w16cid:durableId="1162895148">
    <w:abstractNumId w:val="19"/>
  </w:num>
  <w:num w:numId="13" w16cid:durableId="1966302460">
    <w:abstractNumId w:val="11"/>
  </w:num>
  <w:num w:numId="14" w16cid:durableId="1413970694">
    <w:abstractNumId w:val="8"/>
  </w:num>
  <w:num w:numId="15" w16cid:durableId="811604634">
    <w:abstractNumId w:val="10"/>
  </w:num>
  <w:num w:numId="16" w16cid:durableId="344986994">
    <w:abstractNumId w:val="17"/>
  </w:num>
  <w:num w:numId="17" w16cid:durableId="1555385572">
    <w:abstractNumId w:val="6"/>
  </w:num>
  <w:num w:numId="18" w16cid:durableId="969895137">
    <w:abstractNumId w:val="13"/>
  </w:num>
  <w:num w:numId="19" w16cid:durableId="1849102489">
    <w:abstractNumId w:val="0"/>
  </w:num>
  <w:num w:numId="20" w16cid:durableId="14203718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26"/>
    <w:rsid w:val="0005591D"/>
    <w:rsid w:val="00152EBC"/>
    <w:rsid w:val="001E6A53"/>
    <w:rsid w:val="002263E9"/>
    <w:rsid w:val="0047654B"/>
    <w:rsid w:val="00586CD2"/>
    <w:rsid w:val="006407E1"/>
    <w:rsid w:val="00654784"/>
    <w:rsid w:val="006F711B"/>
    <w:rsid w:val="007816F0"/>
    <w:rsid w:val="007C50FC"/>
    <w:rsid w:val="007D7C62"/>
    <w:rsid w:val="008858D7"/>
    <w:rsid w:val="008B4467"/>
    <w:rsid w:val="0090095B"/>
    <w:rsid w:val="00A83D45"/>
    <w:rsid w:val="00AD001A"/>
    <w:rsid w:val="00B55A26"/>
    <w:rsid w:val="00B70818"/>
    <w:rsid w:val="00B834AA"/>
    <w:rsid w:val="00BE450F"/>
    <w:rsid w:val="00BE620C"/>
    <w:rsid w:val="00C37506"/>
    <w:rsid w:val="00C740FF"/>
    <w:rsid w:val="00CA07E4"/>
    <w:rsid w:val="00D153F8"/>
    <w:rsid w:val="00D3205A"/>
    <w:rsid w:val="00DA3C80"/>
    <w:rsid w:val="00DB688D"/>
    <w:rsid w:val="00E62E8A"/>
    <w:rsid w:val="00F710C8"/>
    <w:rsid w:val="00F90E44"/>
    <w:rsid w:val="00FB3536"/>
    <w:rsid w:val="00FE5925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4F52"/>
  <w15:chartTrackingRefBased/>
  <w15:docId w15:val="{938E1418-2857-4B4C-BF7E-2AFF141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1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16F0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unhideWhenUsed/>
    <w:rsid w:val="0078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Spacing">
    <w:name w:val="No Spacing"/>
    <w:uiPriority w:val="1"/>
    <w:qFormat/>
    <w:rsid w:val="007816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765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65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0C"/>
  </w:style>
  <w:style w:type="paragraph" w:styleId="Footer">
    <w:name w:val="footer"/>
    <w:basedOn w:val="Normal"/>
    <w:link w:val="FooterChar"/>
    <w:uiPriority w:val="99"/>
    <w:unhideWhenUsed/>
    <w:rsid w:val="00BE6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0C"/>
  </w:style>
  <w:style w:type="character" w:customStyle="1" w:styleId="Heading4Char">
    <w:name w:val="Heading 4 Char"/>
    <w:basedOn w:val="DefaultParagraphFont"/>
    <w:link w:val="Heading4"/>
    <w:uiPriority w:val="9"/>
    <w:semiHidden/>
    <w:rsid w:val="00BE62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63E9"/>
    <w:pPr>
      <w:ind w:left="720"/>
      <w:contextualSpacing/>
    </w:pPr>
  </w:style>
  <w:style w:type="table" w:styleId="TableGrid">
    <w:name w:val="Table Grid"/>
    <w:basedOn w:val="TableNormal"/>
    <w:uiPriority w:val="39"/>
    <w:rsid w:val="00A8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A07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0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85535-3BD4-4155-8EB4-F5809409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2025-01-11T11:03:00Z</dcterms:created>
  <dcterms:modified xsi:type="dcterms:W3CDTF">2025-01-11T11:03:00Z</dcterms:modified>
</cp:coreProperties>
</file>